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FB6" w:rsidRPr="00E24160" w:rsidRDefault="008F256D" w:rsidP="00900FB6">
      <w:pPr>
        <w:pStyle w:val="Sinespaciado"/>
        <w:jc w:val="both"/>
        <w:rPr>
          <w:rFonts w:cs="Arial"/>
          <w:sz w:val="22"/>
          <w:szCs w:val="22"/>
          <w:lang w:eastAsia="es-ES"/>
        </w:rPr>
      </w:pPr>
      <w:r w:rsidRPr="00E24160">
        <w:rPr>
          <w:rFonts w:cs="Arial"/>
          <w:sz w:val="22"/>
          <w:szCs w:val="22"/>
        </w:rPr>
        <w:t>Entre los suscritos,</w:t>
      </w:r>
      <w:r w:rsidRPr="00E24160">
        <w:rPr>
          <w:rFonts w:cs="Arial"/>
          <w:b/>
          <w:sz w:val="22"/>
          <w:szCs w:val="22"/>
        </w:rPr>
        <w:t xml:space="preserve"> </w:t>
      </w:r>
      <w:r w:rsidR="00F73363" w:rsidRPr="00E24160">
        <w:rPr>
          <w:rFonts w:cs="Arial"/>
          <w:b/>
          <w:sz w:val="22"/>
          <w:szCs w:val="22"/>
        </w:rPr>
        <w:t xml:space="preserve">GILBERTO GIRALDO BUITRAGO, </w:t>
      </w:r>
      <w:r w:rsidR="00F73363" w:rsidRPr="00E24160">
        <w:rPr>
          <w:rFonts w:cs="Arial"/>
          <w:sz w:val="22"/>
          <w:szCs w:val="22"/>
        </w:rPr>
        <w:t xml:space="preserve">mayor de edad, </w:t>
      </w:r>
      <w:r w:rsidR="00C61145" w:rsidRPr="00E24160">
        <w:rPr>
          <w:rFonts w:cs="Arial"/>
          <w:sz w:val="22"/>
          <w:szCs w:val="22"/>
        </w:rPr>
        <w:t xml:space="preserve">vecino de la ciudad de Medellín, </w:t>
      </w:r>
      <w:r w:rsidR="00F73363" w:rsidRPr="00E24160">
        <w:rPr>
          <w:rFonts w:cs="Arial"/>
          <w:sz w:val="22"/>
          <w:szCs w:val="22"/>
        </w:rPr>
        <w:t>identificado con la cédula de ciudadanía Nº. 70.061.480 en su condición de Rector del</w:t>
      </w:r>
      <w:r w:rsidR="00F73363" w:rsidRPr="00E24160">
        <w:rPr>
          <w:rFonts w:cs="Arial"/>
          <w:b/>
          <w:sz w:val="22"/>
          <w:szCs w:val="22"/>
        </w:rPr>
        <w:t xml:space="preserve"> POLITECNICO COLOMBIANO JAIME ISAZA CADAVID</w:t>
      </w:r>
      <w:r w:rsidR="00BB0B6D" w:rsidRPr="00E24160">
        <w:rPr>
          <w:rFonts w:cs="Arial"/>
          <w:b/>
          <w:sz w:val="22"/>
          <w:szCs w:val="22"/>
        </w:rPr>
        <w:t>,</w:t>
      </w:r>
      <w:r w:rsidR="00F73363" w:rsidRPr="00E24160">
        <w:rPr>
          <w:rFonts w:cs="Arial"/>
          <w:b/>
          <w:sz w:val="22"/>
          <w:szCs w:val="22"/>
        </w:rPr>
        <w:t xml:space="preserve"> NIT 890.980.136</w:t>
      </w:r>
      <w:r w:rsidR="00F73363" w:rsidRPr="00E24160">
        <w:rPr>
          <w:rFonts w:cs="Arial"/>
          <w:sz w:val="22"/>
          <w:szCs w:val="22"/>
        </w:rPr>
        <w:t>,</w:t>
      </w:r>
      <w:r w:rsidR="00F73363" w:rsidRPr="00E24160">
        <w:rPr>
          <w:rFonts w:cs="Arial"/>
          <w:b/>
          <w:sz w:val="22"/>
          <w:szCs w:val="22"/>
        </w:rPr>
        <w:t xml:space="preserve"> </w:t>
      </w:r>
      <w:r w:rsidR="00F71C7B" w:rsidRPr="00E24160">
        <w:rPr>
          <w:rFonts w:cs="Arial"/>
          <w:sz w:val="22"/>
          <w:szCs w:val="22"/>
        </w:rPr>
        <w:t>actuando en representación del mismo,</w:t>
      </w:r>
      <w:r w:rsidR="00F71C7B" w:rsidRPr="00E24160">
        <w:rPr>
          <w:rFonts w:cs="Arial"/>
          <w:b/>
          <w:sz w:val="22"/>
          <w:szCs w:val="22"/>
        </w:rPr>
        <w:t xml:space="preserve"> </w:t>
      </w:r>
      <w:r w:rsidR="00F73363" w:rsidRPr="00E24160">
        <w:rPr>
          <w:rFonts w:cs="Arial"/>
          <w:sz w:val="22"/>
          <w:szCs w:val="22"/>
        </w:rPr>
        <w:t xml:space="preserve">elegido mediante el Acuerdo N° 16 del 21 de Noviembre de 2009 y debidamente autorizado para contratar por el literal i, del artículo 24 del acuerdo 10 del 21 de abril de 2008, y al artículo 11 de la ley 80 de 1993, nombrado mediante resolución directiva </w:t>
      </w:r>
      <w:r w:rsidR="00F73363" w:rsidRPr="00E24160">
        <w:rPr>
          <w:rFonts w:cs="Arial"/>
          <w:sz w:val="22"/>
          <w:szCs w:val="22"/>
          <w:highlight w:val="yellow"/>
        </w:rPr>
        <w:t>Nº</w:t>
      </w:r>
      <w:r w:rsidR="00C61145" w:rsidRPr="00E24160">
        <w:rPr>
          <w:rFonts w:cs="Arial"/>
          <w:sz w:val="22"/>
          <w:szCs w:val="22"/>
          <w:highlight w:val="yellow"/>
        </w:rPr>
        <w:t xml:space="preserve"> XXX</w:t>
      </w:r>
      <w:r w:rsidR="00F73363" w:rsidRPr="00E24160">
        <w:rPr>
          <w:rFonts w:cs="Arial"/>
          <w:sz w:val="22"/>
          <w:szCs w:val="22"/>
        </w:rPr>
        <w:t xml:space="preserve"> y posesionado el 9</w:t>
      </w:r>
      <w:r w:rsidR="00C61145" w:rsidRPr="00E24160">
        <w:rPr>
          <w:rFonts w:cs="Arial"/>
          <w:sz w:val="22"/>
          <w:szCs w:val="22"/>
        </w:rPr>
        <w:t xml:space="preserve"> de Diciembre de </w:t>
      </w:r>
      <w:r w:rsidR="00F73363" w:rsidRPr="00E24160">
        <w:rPr>
          <w:rFonts w:cs="Arial"/>
          <w:sz w:val="22"/>
          <w:szCs w:val="22"/>
        </w:rPr>
        <w:t>2009, qu</w:t>
      </w:r>
      <w:r w:rsidR="00C61145" w:rsidRPr="00E24160">
        <w:rPr>
          <w:rFonts w:cs="Arial"/>
          <w:sz w:val="22"/>
          <w:szCs w:val="22"/>
        </w:rPr>
        <w:t>ien</w:t>
      </w:r>
      <w:r w:rsidR="00F73363" w:rsidRPr="00E24160">
        <w:rPr>
          <w:rFonts w:cs="Arial"/>
          <w:sz w:val="22"/>
          <w:szCs w:val="22"/>
        </w:rPr>
        <w:t xml:space="preserve"> en adelante </w:t>
      </w:r>
      <w:r w:rsidR="00BB7DF3" w:rsidRPr="00E24160">
        <w:rPr>
          <w:rFonts w:cs="Arial"/>
          <w:sz w:val="22"/>
          <w:szCs w:val="22"/>
        </w:rPr>
        <w:t xml:space="preserve">y para efectos del presente </w:t>
      </w:r>
      <w:r w:rsidR="008571D4" w:rsidRPr="00E24160">
        <w:rPr>
          <w:rFonts w:cs="Arial"/>
          <w:sz w:val="22"/>
          <w:szCs w:val="22"/>
        </w:rPr>
        <w:t>Acuerdo de Voluntades</w:t>
      </w:r>
      <w:r w:rsidR="00F73363" w:rsidRPr="00E24160">
        <w:rPr>
          <w:rFonts w:cs="Arial"/>
          <w:sz w:val="22"/>
          <w:szCs w:val="22"/>
        </w:rPr>
        <w:t xml:space="preserve"> se denominará</w:t>
      </w:r>
      <w:r w:rsidR="00F73363" w:rsidRPr="00E24160">
        <w:rPr>
          <w:rFonts w:cs="Arial"/>
          <w:b/>
          <w:sz w:val="22"/>
          <w:szCs w:val="22"/>
        </w:rPr>
        <w:t xml:space="preserve"> POLITÉCNICO JIC</w:t>
      </w:r>
      <w:r w:rsidRPr="00E24160">
        <w:rPr>
          <w:rFonts w:cs="Arial"/>
          <w:b/>
          <w:sz w:val="22"/>
          <w:szCs w:val="22"/>
        </w:rPr>
        <w:t xml:space="preserve">, </w:t>
      </w:r>
      <w:r w:rsidRPr="00E24160">
        <w:rPr>
          <w:rFonts w:cs="Arial"/>
          <w:sz w:val="22"/>
          <w:szCs w:val="22"/>
        </w:rPr>
        <w:t>de una parte y</w:t>
      </w:r>
      <w:r w:rsidRPr="00E24160">
        <w:rPr>
          <w:rFonts w:cs="Arial"/>
          <w:b/>
          <w:sz w:val="22"/>
          <w:szCs w:val="22"/>
        </w:rPr>
        <w:t xml:space="preserve"> LIBARDO ANDRÉS CASTELLANOS SERNA</w:t>
      </w:r>
      <w:r w:rsidRPr="00E24160">
        <w:rPr>
          <w:rFonts w:cs="Arial"/>
          <w:sz w:val="22"/>
          <w:szCs w:val="22"/>
        </w:rPr>
        <w:t xml:space="preserve"> </w:t>
      </w:r>
      <w:r w:rsidRPr="00E24160">
        <w:rPr>
          <w:rFonts w:cs="Arial"/>
          <w:b/>
          <w:sz w:val="22"/>
          <w:szCs w:val="22"/>
        </w:rPr>
        <w:t xml:space="preserve"> </w:t>
      </w:r>
      <w:r w:rsidRPr="00E24160">
        <w:rPr>
          <w:rFonts w:cs="Arial"/>
          <w:sz w:val="22"/>
          <w:szCs w:val="22"/>
        </w:rPr>
        <w:t xml:space="preserve">mayor de edad, vecino de la ciudad de </w:t>
      </w:r>
      <w:r w:rsidR="00C61145" w:rsidRPr="00E24160">
        <w:rPr>
          <w:rFonts w:cs="Arial"/>
          <w:sz w:val="22"/>
          <w:szCs w:val="22"/>
        </w:rPr>
        <w:t>Medellín</w:t>
      </w:r>
      <w:r w:rsidRPr="00E24160">
        <w:rPr>
          <w:rFonts w:cs="Arial"/>
          <w:sz w:val="22"/>
          <w:szCs w:val="22"/>
        </w:rPr>
        <w:t xml:space="preserve">, identificado con cédula de ciudadanía No 9.728.671, expedida en Armenia, en su calidad de representante legal de </w:t>
      </w:r>
      <w:r w:rsidRPr="00E24160">
        <w:rPr>
          <w:rFonts w:cs="Arial"/>
          <w:b/>
          <w:sz w:val="22"/>
          <w:szCs w:val="22"/>
        </w:rPr>
        <w:t xml:space="preserve">AUGUSTA CONSULTORES S.A.S, NIT 900 371 031 </w:t>
      </w:r>
      <w:r w:rsidR="0083343A" w:rsidRPr="00E24160">
        <w:rPr>
          <w:rFonts w:cs="Arial"/>
          <w:b/>
          <w:sz w:val="22"/>
          <w:szCs w:val="22"/>
        </w:rPr>
        <w:t>–</w:t>
      </w:r>
      <w:r w:rsidRPr="00E24160">
        <w:rPr>
          <w:rFonts w:cs="Arial"/>
          <w:b/>
          <w:sz w:val="22"/>
          <w:szCs w:val="22"/>
        </w:rPr>
        <w:t xml:space="preserve"> 4</w:t>
      </w:r>
      <w:r w:rsidR="0083343A" w:rsidRPr="00E24160">
        <w:rPr>
          <w:rFonts w:cs="Arial"/>
          <w:b/>
          <w:sz w:val="22"/>
          <w:szCs w:val="22"/>
        </w:rPr>
        <w:t>,</w:t>
      </w:r>
      <w:r w:rsidRPr="00E24160">
        <w:rPr>
          <w:rFonts w:cs="Arial"/>
          <w:b/>
          <w:sz w:val="22"/>
          <w:szCs w:val="22"/>
        </w:rPr>
        <w:t xml:space="preserve"> </w:t>
      </w:r>
      <w:r w:rsidRPr="00E24160">
        <w:rPr>
          <w:rFonts w:cs="Arial"/>
          <w:sz w:val="22"/>
          <w:szCs w:val="22"/>
        </w:rPr>
        <w:t>quien en adelan</w:t>
      </w:r>
      <w:r w:rsidR="008571D4" w:rsidRPr="00E24160">
        <w:rPr>
          <w:rFonts w:cs="Arial"/>
          <w:sz w:val="22"/>
          <w:szCs w:val="22"/>
        </w:rPr>
        <w:t xml:space="preserve">te y para efectos del presente </w:t>
      </w:r>
      <w:r w:rsidR="00830E3F" w:rsidRPr="00E24160">
        <w:rPr>
          <w:rFonts w:cs="Arial"/>
          <w:sz w:val="22"/>
          <w:szCs w:val="22"/>
        </w:rPr>
        <w:t>documento</w:t>
      </w:r>
      <w:r w:rsidRPr="00E24160">
        <w:rPr>
          <w:rFonts w:cs="Arial"/>
          <w:sz w:val="22"/>
          <w:szCs w:val="22"/>
        </w:rPr>
        <w:t xml:space="preserve"> se denominará </w:t>
      </w:r>
      <w:r w:rsidR="00031DF0" w:rsidRPr="00E24160">
        <w:rPr>
          <w:rFonts w:cs="Arial"/>
          <w:b/>
          <w:sz w:val="22"/>
          <w:szCs w:val="22"/>
        </w:rPr>
        <w:t>LA EMPRESA</w:t>
      </w:r>
      <w:r w:rsidR="004F62CD" w:rsidRPr="00E24160">
        <w:rPr>
          <w:rFonts w:cs="Arial"/>
          <w:b/>
          <w:sz w:val="22"/>
          <w:szCs w:val="22"/>
          <w:lang w:eastAsia="es-ES"/>
        </w:rPr>
        <w:t xml:space="preserve">, </w:t>
      </w:r>
      <w:r w:rsidR="004F62CD" w:rsidRPr="00E24160">
        <w:rPr>
          <w:rFonts w:cs="Arial"/>
          <w:sz w:val="22"/>
          <w:szCs w:val="22"/>
          <w:lang w:eastAsia="es-ES"/>
        </w:rPr>
        <w:t>de otra parte,</w:t>
      </w:r>
      <w:r w:rsidR="004F62CD" w:rsidRPr="00E24160">
        <w:rPr>
          <w:rFonts w:cs="Arial"/>
          <w:b/>
          <w:sz w:val="22"/>
          <w:szCs w:val="22"/>
          <w:lang w:eastAsia="es-ES"/>
        </w:rPr>
        <w:t xml:space="preserve"> </w:t>
      </w:r>
      <w:r w:rsidR="00864C52" w:rsidRPr="00E24160">
        <w:rPr>
          <w:rFonts w:cs="Arial"/>
          <w:sz w:val="22"/>
          <w:szCs w:val="22"/>
          <w:lang w:eastAsia="es-ES"/>
        </w:rPr>
        <w:t xml:space="preserve">hemos convenido celebrar un </w:t>
      </w:r>
      <w:r w:rsidR="008571D4" w:rsidRPr="00E24160">
        <w:rPr>
          <w:rFonts w:cs="Arial"/>
          <w:sz w:val="22"/>
          <w:szCs w:val="22"/>
          <w:lang w:eastAsia="es-ES"/>
        </w:rPr>
        <w:t>Acuerdo de Voluntades</w:t>
      </w:r>
      <w:r w:rsidR="00031DF0" w:rsidRPr="00E24160">
        <w:rPr>
          <w:rFonts w:cs="Arial"/>
          <w:sz w:val="22"/>
          <w:szCs w:val="22"/>
          <w:lang w:eastAsia="es-ES"/>
        </w:rPr>
        <w:t xml:space="preserve"> para la ejecución de actividades científicas y tecnológicas </w:t>
      </w:r>
      <w:r w:rsidR="00B21BA2" w:rsidRPr="00E24160">
        <w:rPr>
          <w:rFonts w:cs="Arial"/>
          <w:sz w:val="22"/>
          <w:szCs w:val="22"/>
          <w:lang w:eastAsia="es-ES"/>
        </w:rPr>
        <w:t xml:space="preserve">en atención a las siguientes consideraciones: </w:t>
      </w:r>
    </w:p>
    <w:p w:rsidR="00900FB6" w:rsidRPr="00E24160" w:rsidRDefault="00900FB6" w:rsidP="00900FB6">
      <w:pPr>
        <w:pStyle w:val="Sinespaciado"/>
        <w:jc w:val="both"/>
        <w:rPr>
          <w:rFonts w:cs="Arial"/>
          <w:sz w:val="22"/>
          <w:szCs w:val="22"/>
          <w:lang w:eastAsia="es-ES"/>
        </w:rPr>
      </w:pPr>
    </w:p>
    <w:p w:rsidR="00900FB6" w:rsidRPr="00E24160" w:rsidRDefault="00B21BA2" w:rsidP="00900FB6">
      <w:pPr>
        <w:pStyle w:val="Sinespaciado"/>
        <w:numPr>
          <w:ilvl w:val="0"/>
          <w:numId w:val="2"/>
        </w:numPr>
        <w:jc w:val="both"/>
        <w:rPr>
          <w:rFonts w:cs="Arial"/>
          <w:sz w:val="22"/>
          <w:szCs w:val="22"/>
          <w:lang w:eastAsia="es-ES"/>
        </w:rPr>
      </w:pPr>
      <w:r w:rsidRPr="00E24160">
        <w:rPr>
          <w:rFonts w:cs="Arial"/>
          <w:sz w:val="22"/>
          <w:szCs w:val="22"/>
          <w:lang w:eastAsia="es-ES"/>
        </w:rPr>
        <w:t>El Politécnico Colombiano Jaime Isaza Cadavid es una Institución de Educación Superior, adscrita a la Gobernación de Antioquia, descentralizada, que ofrece programas Técnicos, Tecnológicos y Profesionales, creada mediante la Ordenanza de la Honorable Asamblea Departamental de Antioquia No 41 del 10 de diciembre de 1963</w:t>
      </w:r>
      <w:r w:rsidR="000A78BB" w:rsidRPr="00E24160">
        <w:rPr>
          <w:rFonts w:cs="Arial"/>
          <w:sz w:val="22"/>
          <w:szCs w:val="22"/>
          <w:lang w:eastAsia="es-ES"/>
        </w:rPr>
        <w:t>,</w:t>
      </w:r>
      <w:r w:rsidRPr="00E24160">
        <w:rPr>
          <w:rFonts w:cs="Arial"/>
          <w:sz w:val="22"/>
          <w:szCs w:val="22"/>
          <w:lang w:eastAsia="es-ES"/>
        </w:rPr>
        <w:t xml:space="preserve"> e inició</w:t>
      </w:r>
      <w:r w:rsidR="000A78BB" w:rsidRPr="00E24160">
        <w:rPr>
          <w:rFonts w:cs="Arial"/>
          <w:sz w:val="22"/>
          <w:szCs w:val="22"/>
          <w:lang w:eastAsia="es-ES"/>
        </w:rPr>
        <w:t xml:space="preserve"> labores el 31 de marzo de 1964</w:t>
      </w:r>
      <w:r w:rsidR="00E14BFA" w:rsidRPr="00E24160">
        <w:rPr>
          <w:rFonts w:cs="Arial"/>
          <w:sz w:val="22"/>
          <w:szCs w:val="22"/>
          <w:lang w:eastAsia="es-ES"/>
        </w:rPr>
        <w:t xml:space="preserve">. </w:t>
      </w:r>
    </w:p>
    <w:p w:rsidR="00900FB6" w:rsidRPr="00E24160" w:rsidRDefault="00900FB6" w:rsidP="00900FB6">
      <w:pPr>
        <w:pStyle w:val="Sinespaciado"/>
        <w:ind w:left="720"/>
        <w:jc w:val="both"/>
        <w:rPr>
          <w:rFonts w:cs="Arial"/>
          <w:sz w:val="22"/>
          <w:szCs w:val="22"/>
          <w:lang w:eastAsia="es-ES"/>
        </w:rPr>
      </w:pPr>
    </w:p>
    <w:p w:rsidR="00900FB6" w:rsidRPr="00E24160" w:rsidRDefault="00B846BC" w:rsidP="00900FB6">
      <w:pPr>
        <w:pStyle w:val="Sinespaciado"/>
        <w:numPr>
          <w:ilvl w:val="0"/>
          <w:numId w:val="2"/>
        </w:numPr>
        <w:jc w:val="both"/>
        <w:rPr>
          <w:rFonts w:cs="Arial"/>
          <w:sz w:val="22"/>
          <w:szCs w:val="22"/>
          <w:lang w:eastAsia="es-ES"/>
        </w:rPr>
      </w:pPr>
      <w:r w:rsidRPr="00E24160">
        <w:rPr>
          <w:rFonts w:cs="Arial"/>
          <w:sz w:val="22"/>
          <w:szCs w:val="22"/>
          <w:lang w:val="es-CO" w:eastAsia="es-ES"/>
        </w:rPr>
        <w:t xml:space="preserve">Augusta Consultores S.A.S es una sociedad comercial legalmente constituida en Colombia, cuyo objeto social incluye la ejecución de actividades relacionadas con tecnología y desarrollo de software. </w:t>
      </w:r>
    </w:p>
    <w:p w:rsidR="00900FB6" w:rsidRPr="00E24160" w:rsidRDefault="00900FB6" w:rsidP="00900FB6">
      <w:pPr>
        <w:pStyle w:val="Sinespaciado"/>
        <w:rPr>
          <w:rFonts w:cs="Arial"/>
        </w:rPr>
      </w:pPr>
    </w:p>
    <w:p w:rsidR="00900FB6" w:rsidRPr="00E24160" w:rsidRDefault="00B846BC" w:rsidP="00900FB6">
      <w:pPr>
        <w:pStyle w:val="Sinespaciado"/>
        <w:numPr>
          <w:ilvl w:val="0"/>
          <w:numId w:val="2"/>
        </w:numPr>
        <w:jc w:val="both"/>
        <w:rPr>
          <w:rFonts w:cs="Arial"/>
          <w:sz w:val="22"/>
          <w:szCs w:val="22"/>
          <w:lang w:eastAsia="es-ES"/>
        </w:rPr>
      </w:pPr>
      <w:r w:rsidRPr="00E24160">
        <w:rPr>
          <w:rFonts w:cs="Arial"/>
          <w:sz w:val="22"/>
          <w:szCs w:val="22"/>
          <w:lang w:val="es-CO" w:eastAsia="es-ES"/>
        </w:rPr>
        <w:t xml:space="preserve">En virtud de lo anterior </w:t>
      </w:r>
      <w:r w:rsidRPr="00E24160">
        <w:rPr>
          <w:rFonts w:cs="Arial"/>
          <w:b/>
          <w:sz w:val="22"/>
          <w:szCs w:val="22"/>
          <w:lang w:val="es-CO" w:eastAsia="es-ES"/>
        </w:rPr>
        <w:t xml:space="preserve">LA EMPRESA, </w:t>
      </w:r>
      <w:r w:rsidRPr="00E24160">
        <w:rPr>
          <w:rFonts w:cs="Arial"/>
          <w:sz w:val="22"/>
          <w:szCs w:val="22"/>
          <w:lang w:val="es-CO" w:eastAsia="es-ES"/>
        </w:rPr>
        <w:t>utilizando sus propios medios y en ejecución de su objeto social ha desarrollado la herramienta tecnológica Kastella, la cual consiste en un soporte lógico (Software)</w:t>
      </w:r>
      <w:r w:rsidRPr="00E24160">
        <w:rPr>
          <w:rFonts w:cs="Arial"/>
          <w:sz w:val="22"/>
          <w:szCs w:val="22"/>
          <w:lang w:eastAsia="es-ES"/>
        </w:rPr>
        <w:t xml:space="preserve"> que permite la ejecución y administración de procesos contractuales, incluyendo el rastreo físico de expedientes en tiempo real y la identificación inmediata y certera del estado de trámite de documentos además de otras prestaciones vinculadas a los manuales de usuario y demás documentación relacionada. </w:t>
      </w:r>
    </w:p>
    <w:p w:rsidR="00BB0B6D" w:rsidRPr="00E24160" w:rsidRDefault="00BB0B6D" w:rsidP="00BB0B6D">
      <w:pPr>
        <w:pStyle w:val="Sinespaciado"/>
        <w:jc w:val="both"/>
        <w:rPr>
          <w:rFonts w:cs="Arial"/>
          <w:sz w:val="22"/>
          <w:szCs w:val="22"/>
          <w:lang w:eastAsia="es-ES"/>
        </w:rPr>
      </w:pPr>
    </w:p>
    <w:p w:rsidR="00900FB6" w:rsidRPr="00E24160" w:rsidRDefault="00E14BFA" w:rsidP="00900FB6">
      <w:pPr>
        <w:pStyle w:val="Sinespaciado"/>
        <w:numPr>
          <w:ilvl w:val="0"/>
          <w:numId w:val="2"/>
        </w:numPr>
        <w:jc w:val="both"/>
        <w:rPr>
          <w:rFonts w:cs="Arial"/>
          <w:sz w:val="22"/>
          <w:szCs w:val="22"/>
          <w:lang w:eastAsia="es-ES"/>
        </w:rPr>
      </w:pPr>
      <w:r w:rsidRPr="00E24160">
        <w:rPr>
          <w:rFonts w:cs="Arial"/>
          <w:sz w:val="22"/>
          <w:szCs w:val="22"/>
          <w:lang w:eastAsia="es-ES"/>
        </w:rPr>
        <w:t xml:space="preserve">Atendiendo a </w:t>
      </w:r>
      <w:r w:rsidR="00B846BC" w:rsidRPr="00E24160">
        <w:rPr>
          <w:rFonts w:cs="Arial"/>
          <w:sz w:val="22"/>
          <w:szCs w:val="22"/>
          <w:lang w:eastAsia="es-ES"/>
        </w:rPr>
        <w:t>su naturaleza jurídica</w:t>
      </w:r>
      <w:r w:rsidRPr="00E24160">
        <w:rPr>
          <w:rFonts w:cs="Arial"/>
          <w:sz w:val="22"/>
          <w:szCs w:val="22"/>
          <w:lang w:eastAsia="es-ES"/>
        </w:rPr>
        <w:t xml:space="preserve">, y en </w:t>
      </w:r>
      <w:r w:rsidR="006159C3" w:rsidRPr="00E24160">
        <w:rPr>
          <w:rFonts w:cs="Arial"/>
          <w:sz w:val="22"/>
          <w:szCs w:val="22"/>
          <w:lang w:eastAsia="es-ES"/>
        </w:rPr>
        <w:t>cumplimiento de</w:t>
      </w:r>
      <w:r w:rsidRPr="00E24160">
        <w:rPr>
          <w:rFonts w:cs="Arial"/>
          <w:sz w:val="22"/>
          <w:szCs w:val="22"/>
          <w:lang w:eastAsia="es-ES"/>
        </w:rPr>
        <w:t xml:space="preserve"> lo consagrado en el artículo 1 de la Ley 29 de 1990, al </w:t>
      </w:r>
      <w:r w:rsidRPr="00E24160">
        <w:rPr>
          <w:rFonts w:cs="Arial"/>
          <w:b/>
          <w:sz w:val="22"/>
          <w:szCs w:val="22"/>
        </w:rPr>
        <w:t xml:space="preserve">POLITÉCNICO JIC </w:t>
      </w:r>
      <w:r w:rsidRPr="00E24160">
        <w:rPr>
          <w:rFonts w:cs="Arial"/>
          <w:sz w:val="22"/>
          <w:szCs w:val="22"/>
        </w:rPr>
        <w:t>le corresponde cumplir el deber estatal</w:t>
      </w:r>
      <w:r w:rsidR="00431775" w:rsidRPr="00E24160">
        <w:rPr>
          <w:rFonts w:cs="Arial"/>
          <w:sz w:val="22"/>
          <w:szCs w:val="22"/>
        </w:rPr>
        <w:t xml:space="preserve"> de promover y orientar el adelanto científico y tecnológico</w:t>
      </w:r>
      <w:r w:rsidR="004B0A98" w:rsidRPr="00E24160">
        <w:rPr>
          <w:rFonts w:cs="Arial"/>
          <w:sz w:val="22"/>
          <w:szCs w:val="22"/>
        </w:rPr>
        <w:t>, estableciendo mecanismos de relación entre sus actividades de desarrollo científico y tecnológico y las que, en los mismos campos, adelanten la universidad, la comunidad científica y el sector privado colombianos</w:t>
      </w:r>
      <w:r w:rsidR="006007C7" w:rsidRPr="00E24160">
        <w:rPr>
          <w:rFonts w:cs="Arial"/>
          <w:sz w:val="22"/>
          <w:szCs w:val="22"/>
        </w:rPr>
        <w:t xml:space="preserve">. </w:t>
      </w:r>
    </w:p>
    <w:p w:rsidR="00900FB6" w:rsidRPr="00E24160" w:rsidRDefault="00900FB6" w:rsidP="00900FB6">
      <w:pPr>
        <w:pStyle w:val="Sinespaciado"/>
        <w:ind w:left="720"/>
        <w:jc w:val="both"/>
        <w:rPr>
          <w:rFonts w:cs="Arial"/>
          <w:sz w:val="22"/>
          <w:szCs w:val="22"/>
          <w:lang w:eastAsia="es-ES"/>
        </w:rPr>
      </w:pPr>
    </w:p>
    <w:p w:rsidR="00900FB6" w:rsidRPr="00E24160" w:rsidRDefault="006007C7" w:rsidP="00900FB6">
      <w:pPr>
        <w:pStyle w:val="Sinespaciado"/>
        <w:numPr>
          <w:ilvl w:val="0"/>
          <w:numId w:val="2"/>
        </w:numPr>
        <w:jc w:val="both"/>
        <w:rPr>
          <w:rFonts w:cs="Arial"/>
          <w:sz w:val="22"/>
          <w:szCs w:val="22"/>
          <w:lang w:eastAsia="es-ES"/>
        </w:rPr>
      </w:pPr>
      <w:r w:rsidRPr="00E24160">
        <w:rPr>
          <w:rFonts w:cs="Arial"/>
          <w:sz w:val="22"/>
          <w:szCs w:val="22"/>
        </w:rPr>
        <w:t xml:space="preserve">El artículo 3 de la misma norma establece que </w:t>
      </w:r>
      <w:r w:rsidRPr="00E24160">
        <w:rPr>
          <w:rFonts w:cs="Arial"/>
          <w:i/>
          <w:sz w:val="22"/>
          <w:szCs w:val="22"/>
        </w:rPr>
        <w:t>“</w:t>
      </w:r>
      <w:r w:rsidRPr="00E24160">
        <w:rPr>
          <w:rFonts w:cs="Arial"/>
          <w:i/>
          <w:sz w:val="22"/>
          <w:szCs w:val="22"/>
          <w:lang w:val="es-CO" w:eastAsia="es-ES"/>
        </w:rPr>
        <w:t>La acción del Estado en esta materia se dirigirá a crear condiciones favorables para… estimular la capacidad innovadora del sector productivo…”</w:t>
      </w:r>
      <w:r w:rsidR="003110DF" w:rsidRPr="00E24160">
        <w:rPr>
          <w:rFonts w:cs="Arial"/>
          <w:sz w:val="22"/>
          <w:szCs w:val="22"/>
          <w:lang w:val="es-CO" w:eastAsia="es-ES"/>
        </w:rPr>
        <w:t xml:space="preserve">. </w:t>
      </w:r>
    </w:p>
    <w:p w:rsidR="00900FB6" w:rsidRPr="00E24160" w:rsidRDefault="00900FB6" w:rsidP="00900FB6">
      <w:pPr>
        <w:pStyle w:val="Sinespaciado"/>
        <w:ind w:left="720"/>
        <w:jc w:val="both"/>
        <w:rPr>
          <w:rFonts w:cs="Arial"/>
          <w:sz w:val="22"/>
          <w:szCs w:val="22"/>
          <w:lang w:eastAsia="es-ES"/>
        </w:rPr>
      </w:pPr>
    </w:p>
    <w:p w:rsidR="00900FB6" w:rsidRPr="00E24160" w:rsidRDefault="00935339" w:rsidP="00900FB6">
      <w:pPr>
        <w:pStyle w:val="Sinespaciado"/>
        <w:numPr>
          <w:ilvl w:val="0"/>
          <w:numId w:val="2"/>
        </w:numPr>
        <w:jc w:val="both"/>
        <w:rPr>
          <w:rFonts w:cs="Arial"/>
          <w:sz w:val="22"/>
          <w:szCs w:val="22"/>
          <w:lang w:eastAsia="es-ES"/>
        </w:rPr>
      </w:pPr>
      <w:r w:rsidRPr="00E24160">
        <w:rPr>
          <w:rFonts w:cs="Arial"/>
          <w:sz w:val="22"/>
          <w:szCs w:val="22"/>
          <w:lang w:val="es-CO" w:eastAsia="es-ES"/>
        </w:rPr>
        <w:t>Como complemento de lo anterior, la Ley 1286 de 2009, por la cual se modifica la Ley 29 de 1990, se transforma a Colciencias en Departamento Administrativo, se fortalece el Sistema Nacional de Ciencia, Tecnología e Innovación en Colombia y se dictan otras disposiciones</w:t>
      </w:r>
      <w:r w:rsidR="00984323" w:rsidRPr="00E24160">
        <w:rPr>
          <w:rFonts w:cs="Arial"/>
          <w:sz w:val="22"/>
          <w:szCs w:val="22"/>
          <w:lang w:val="es-CO" w:eastAsia="es-ES"/>
        </w:rPr>
        <w:t>, establece en su artículo 3</w:t>
      </w:r>
      <w:r w:rsidR="0056394F" w:rsidRPr="00E24160">
        <w:rPr>
          <w:rFonts w:cs="Arial"/>
          <w:sz w:val="22"/>
          <w:szCs w:val="22"/>
          <w:lang w:val="es-CO" w:eastAsia="es-ES"/>
        </w:rPr>
        <w:t xml:space="preserve"> los propósitos de las políticas públicas en materia de estímulo y fomento de la ciencia, la tecnología y la innovación</w:t>
      </w:r>
      <w:r w:rsidR="00714CB0" w:rsidRPr="00E24160">
        <w:rPr>
          <w:rFonts w:cs="Arial"/>
          <w:sz w:val="22"/>
          <w:szCs w:val="22"/>
          <w:lang w:val="es-CO" w:eastAsia="es-ES"/>
        </w:rPr>
        <w:t xml:space="preserve">, los cuales incluyen </w:t>
      </w:r>
      <w:r w:rsidR="00714CB0" w:rsidRPr="00E24160">
        <w:rPr>
          <w:rFonts w:cs="Arial"/>
          <w:i/>
          <w:sz w:val="22"/>
          <w:szCs w:val="22"/>
          <w:lang w:val="es-CO" w:eastAsia="es-ES"/>
        </w:rPr>
        <w:t>“Incrementar la capacidad científica, tecnológica, de innovación y de competitividad del país para dar valor agregado a los productos y servicios de origen nacional y elevar el bienestar de la población en todas sus dimensiones”</w:t>
      </w:r>
      <w:r w:rsidR="00714CB0" w:rsidRPr="00E24160">
        <w:rPr>
          <w:rFonts w:cs="Arial"/>
          <w:sz w:val="22"/>
          <w:szCs w:val="22"/>
          <w:lang w:val="es-CO" w:eastAsia="es-ES"/>
        </w:rPr>
        <w:t xml:space="preserve"> (Numeral 1), </w:t>
      </w:r>
      <w:r w:rsidR="00714CB0" w:rsidRPr="00E24160">
        <w:rPr>
          <w:rFonts w:cs="Arial"/>
          <w:i/>
          <w:sz w:val="22"/>
          <w:szCs w:val="22"/>
          <w:lang w:val="es-CO" w:eastAsia="es-ES"/>
        </w:rPr>
        <w:t>“Incorporar la investigación científica, el desarrollo tecnológico y la innovación a los procesos productivos, para incrementar la productividad y la competitividad que requiere el aparato productivo nacional”</w:t>
      </w:r>
      <w:r w:rsidR="00714CB0" w:rsidRPr="00E24160">
        <w:rPr>
          <w:rFonts w:cs="Arial"/>
          <w:sz w:val="22"/>
          <w:szCs w:val="22"/>
          <w:lang w:val="es-CO" w:eastAsia="es-ES"/>
        </w:rPr>
        <w:t xml:space="preserve"> (Numeral 2), </w:t>
      </w:r>
      <w:r w:rsidR="00714CB0" w:rsidRPr="00E24160">
        <w:rPr>
          <w:rFonts w:cs="Arial"/>
          <w:i/>
          <w:sz w:val="22"/>
          <w:szCs w:val="22"/>
          <w:lang w:val="es-CO" w:eastAsia="es-ES"/>
        </w:rPr>
        <w:t>“Establecer los mecanismos para promover la transformación y modernización del aparato productivo nacional, estimulando la reconversión industrial, basada en la creación de empresas con alto contenido tecnológico y dando prioridad a la oferta nacional de innovación”</w:t>
      </w:r>
      <w:r w:rsidR="00714CB0" w:rsidRPr="00E24160">
        <w:rPr>
          <w:rFonts w:cs="Arial"/>
          <w:sz w:val="22"/>
          <w:szCs w:val="22"/>
          <w:lang w:val="es-CO" w:eastAsia="es-ES"/>
        </w:rPr>
        <w:t xml:space="preserve"> (Numeral 3), </w:t>
      </w:r>
      <w:r w:rsidR="00714CB0" w:rsidRPr="00E24160">
        <w:rPr>
          <w:rFonts w:cs="Arial"/>
          <w:i/>
          <w:sz w:val="22"/>
          <w:szCs w:val="22"/>
          <w:lang w:val="es-CO" w:eastAsia="es-ES"/>
        </w:rPr>
        <w:t>“Integrar esfuerzos de los diversos sectores y actores para impulsar áreas de conocimiento estratégicas para el desarrollo del país”</w:t>
      </w:r>
      <w:r w:rsidR="00714CB0" w:rsidRPr="00E24160">
        <w:rPr>
          <w:rFonts w:cs="Arial"/>
          <w:sz w:val="22"/>
          <w:szCs w:val="22"/>
          <w:lang w:val="es-CO" w:eastAsia="es-ES"/>
        </w:rPr>
        <w:t xml:space="preserve"> (Numeral 4), </w:t>
      </w:r>
      <w:r w:rsidR="00714CB0" w:rsidRPr="00E24160">
        <w:rPr>
          <w:rFonts w:cs="Arial"/>
          <w:i/>
          <w:sz w:val="22"/>
          <w:szCs w:val="22"/>
          <w:lang w:val="es-CO" w:eastAsia="es-ES"/>
        </w:rPr>
        <w:t>“Fortalecer la capacidad del país para actuar de manera integral en el ámbito internacional en aspectos relativos a la ciencia, la tecnología y la innovación</w:t>
      </w:r>
      <w:r w:rsidR="00714CB0" w:rsidRPr="00E24160">
        <w:rPr>
          <w:rFonts w:cs="Arial"/>
          <w:sz w:val="22"/>
          <w:szCs w:val="22"/>
          <w:lang w:val="es-CO" w:eastAsia="es-ES"/>
        </w:rPr>
        <w:t xml:space="preserve"> (Numeral 5), </w:t>
      </w:r>
      <w:r w:rsidR="00714CB0" w:rsidRPr="00E24160">
        <w:rPr>
          <w:rFonts w:cs="Arial"/>
          <w:i/>
          <w:sz w:val="22"/>
          <w:szCs w:val="22"/>
          <w:lang w:val="es-CO" w:eastAsia="es-ES"/>
        </w:rPr>
        <w:t xml:space="preserve">“Promover el desarrollo de estrategias regionales para </w:t>
      </w:r>
      <w:r w:rsidR="00714CB0" w:rsidRPr="00E24160">
        <w:rPr>
          <w:rFonts w:cs="Arial"/>
          <w:i/>
          <w:sz w:val="22"/>
          <w:szCs w:val="22"/>
          <w:lang w:val="es-CO" w:eastAsia="es-ES"/>
        </w:rPr>
        <w:lastRenderedPageBreak/>
        <w:t>el impulso de la Ciencia, la Tecnología y la Innovación, aprovechando las potencialidades en materia de recursos naturales, lo que reciban por su explotación, el talento humano y la biodiversidad, para alcanzar una mayor equidad entre las regiones del país en competi</w:t>
      </w:r>
      <w:r w:rsidR="00841EDF" w:rsidRPr="00E24160">
        <w:rPr>
          <w:rFonts w:cs="Arial"/>
          <w:i/>
          <w:sz w:val="22"/>
          <w:szCs w:val="22"/>
          <w:lang w:val="es-CO" w:eastAsia="es-ES"/>
        </w:rPr>
        <w:t>ti</w:t>
      </w:r>
      <w:r w:rsidR="00714CB0" w:rsidRPr="00E24160">
        <w:rPr>
          <w:rFonts w:cs="Arial"/>
          <w:i/>
          <w:sz w:val="22"/>
          <w:szCs w:val="22"/>
          <w:lang w:val="es-CO" w:eastAsia="es-ES"/>
        </w:rPr>
        <w:t>vidad y productividad”</w:t>
      </w:r>
      <w:r w:rsidR="00714CB0" w:rsidRPr="00E24160">
        <w:rPr>
          <w:rFonts w:cs="Arial"/>
          <w:sz w:val="22"/>
          <w:szCs w:val="22"/>
          <w:lang w:val="es-CO" w:eastAsia="es-ES"/>
        </w:rPr>
        <w:t xml:space="preserve"> (Numeral 7)</w:t>
      </w:r>
      <w:r w:rsidR="008A22F6" w:rsidRPr="00E24160">
        <w:rPr>
          <w:rFonts w:cs="Arial"/>
          <w:sz w:val="22"/>
          <w:szCs w:val="22"/>
          <w:lang w:val="es-CO" w:eastAsia="es-ES"/>
        </w:rPr>
        <w:t xml:space="preserve">. </w:t>
      </w:r>
    </w:p>
    <w:p w:rsidR="00841EDF" w:rsidRDefault="00841EDF" w:rsidP="00841EDF">
      <w:pPr>
        <w:pStyle w:val="Sinespaciado"/>
        <w:ind w:left="720"/>
        <w:jc w:val="both"/>
        <w:rPr>
          <w:rFonts w:cs="Arial"/>
          <w:sz w:val="22"/>
          <w:szCs w:val="22"/>
          <w:lang w:eastAsia="es-ES"/>
        </w:rPr>
      </w:pPr>
    </w:p>
    <w:p w:rsidR="00900FB6" w:rsidRPr="00E24160" w:rsidRDefault="00BB0B6D" w:rsidP="00900FB6">
      <w:pPr>
        <w:pStyle w:val="Sinespaciado"/>
        <w:numPr>
          <w:ilvl w:val="0"/>
          <w:numId w:val="2"/>
        </w:numPr>
        <w:jc w:val="both"/>
        <w:rPr>
          <w:rFonts w:cs="Arial"/>
          <w:sz w:val="22"/>
          <w:szCs w:val="22"/>
          <w:lang w:eastAsia="es-ES"/>
        </w:rPr>
      </w:pPr>
      <w:r w:rsidRPr="00E24160">
        <w:rPr>
          <w:rFonts w:cs="Arial"/>
          <w:sz w:val="22"/>
          <w:szCs w:val="22"/>
          <w:lang w:val="es-CO" w:eastAsia="es-ES"/>
        </w:rPr>
        <w:t>En cumplimiento de propósitos públicos como los mencionados, el Ministerio de Tecnologías de la Información y las Comunicaciones (MinTIC) y su plan Vive Digital, ha d</w:t>
      </w:r>
      <w:r w:rsidR="002238A5" w:rsidRPr="00E24160">
        <w:rPr>
          <w:rFonts w:cs="Arial"/>
          <w:sz w:val="22"/>
          <w:szCs w:val="22"/>
          <w:lang w:val="es-CO" w:eastAsia="es-ES"/>
        </w:rPr>
        <w:t>i</w:t>
      </w:r>
      <w:r w:rsidRPr="00E24160">
        <w:rPr>
          <w:rFonts w:cs="Arial"/>
          <w:sz w:val="22"/>
          <w:szCs w:val="22"/>
          <w:lang w:val="es-CO" w:eastAsia="es-ES"/>
        </w:rPr>
        <w:t>se</w:t>
      </w:r>
      <w:r w:rsidR="002238A5" w:rsidRPr="00E24160">
        <w:rPr>
          <w:rFonts w:cs="Arial"/>
          <w:sz w:val="22"/>
          <w:szCs w:val="22"/>
          <w:lang w:val="es-CO" w:eastAsia="es-ES"/>
        </w:rPr>
        <w:t>ñ</w:t>
      </w:r>
      <w:r w:rsidRPr="00E24160">
        <w:rPr>
          <w:rFonts w:cs="Arial"/>
          <w:sz w:val="22"/>
          <w:szCs w:val="22"/>
          <w:lang w:val="es-CO" w:eastAsia="es-ES"/>
        </w:rPr>
        <w:t>ado y actualmente ejecuta la</w:t>
      </w:r>
      <w:r w:rsidR="00F60366" w:rsidRPr="00E24160">
        <w:rPr>
          <w:rFonts w:cs="Arial"/>
          <w:sz w:val="22"/>
          <w:szCs w:val="22"/>
          <w:lang w:val="es-CO" w:eastAsia="es-ES"/>
        </w:rPr>
        <w:t xml:space="preserve"> Alianza Apps.co</w:t>
      </w:r>
      <w:r w:rsidR="002238A5" w:rsidRPr="00E24160">
        <w:rPr>
          <w:rFonts w:cs="Arial"/>
          <w:sz w:val="22"/>
          <w:szCs w:val="22"/>
          <w:lang w:val="es-CO" w:eastAsia="es-ES"/>
        </w:rPr>
        <w:t>, la cual es</w:t>
      </w:r>
      <w:r w:rsidR="00F60366" w:rsidRPr="00E24160">
        <w:rPr>
          <w:rFonts w:cs="Arial"/>
          <w:sz w:val="22"/>
          <w:szCs w:val="22"/>
          <w:lang w:val="es-CO" w:eastAsia="es-ES"/>
        </w:rPr>
        <w:t xml:space="preserve"> una iniciativa </w:t>
      </w:r>
      <w:r w:rsidR="002238A5" w:rsidRPr="00E24160">
        <w:rPr>
          <w:rFonts w:cs="Arial"/>
          <w:sz w:val="22"/>
          <w:szCs w:val="22"/>
          <w:lang w:val="es-CO" w:eastAsia="es-ES"/>
        </w:rPr>
        <w:t>que busca</w:t>
      </w:r>
      <w:r w:rsidR="00F60366" w:rsidRPr="00E24160">
        <w:rPr>
          <w:rFonts w:cs="Arial"/>
          <w:sz w:val="22"/>
          <w:szCs w:val="22"/>
          <w:lang w:val="es-CO" w:eastAsia="es-ES"/>
        </w:rPr>
        <w:t xml:space="preserve"> promover y potenciar la creación de negocios a partir del uso de las TIC, poniendo especial interés en el desarrollo de aplicaciones móviles, software y contenidos. </w:t>
      </w:r>
    </w:p>
    <w:p w:rsidR="00900FB6" w:rsidRDefault="00900FB6" w:rsidP="00900FB6">
      <w:pPr>
        <w:pStyle w:val="Sinespaciado"/>
        <w:ind w:left="720"/>
        <w:jc w:val="both"/>
        <w:rPr>
          <w:rFonts w:cs="Arial"/>
          <w:sz w:val="22"/>
          <w:szCs w:val="22"/>
          <w:lang w:eastAsia="es-ES"/>
        </w:rPr>
      </w:pPr>
    </w:p>
    <w:p w:rsidR="00900FB6" w:rsidRPr="00E24160" w:rsidRDefault="00F60366" w:rsidP="00900FB6">
      <w:pPr>
        <w:pStyle w:val="Sinespaciado"/>
        <w:numPr>
          <w:ilvl w:val="0"/>
          <w:numId w:val="2"/>
        </w:numPr>
        <w:jc w:val="both"/>
        <w:rPr>
          <w:rFonts w:cs="Arial"/>
          <w:sz w:val="22"/>
          <w:szCs w:val="22"/>
          <w:lang w:eastAsia="es-ES"/>
        </w:rPr>
      </w:pPr>
      <w:r w:rsidRPr="00E24160">
        <w:rPr>
          <w:rFonts w:cs="Arial"/>
          <w:sz w:val="22"/>
          <w:szCs w:val="22"/>
          <w:lang w:val="es-CO" w:eastAsia="es-ES"/>
        </w:rPr>
        <w:t xml:space="preserve">La operación del programa en mención se lleva a cabo en las diferentes regiones del país a través de alianzas conformadas por entidades públicas, académicas o privadas. Para el caso de Medellín, </w:t>
      </w:r>
      <w:ins w:id="0" w:author="Alejandra Maria Torres Uechek" w:date="2013-09-03T16:38:00Z">
        <w:r w:rsidR="007A6FF5">
          <w:rPr>
            <w:rFonts w:cs="Arial"/>
            <w:sz w:val="22"/>
            <w:szCs w:val="22"/>
            <w:lang w:val="es-CO" w:eastAsia="es-ES"/>
          </w:rPr>
          <w:t>l</w:t>
        </w:r>
      </w:ins>
      <w:r w:rsidRPr="00E24160">
        <w:rPr>
          <w:rFonts w:cs="Arial"/>
          <w:sz w:val="22"/>
          <w:szCs w:val="22"/>
          <w:lang w:val="es-CO" w:eastAsia="es-ES"/>
        </w:rPr>
        <w:t>a Alianza Apps.co está conformada por la Secretaría de Educación de Medellín, el Instituto Tecnológico Metropolitano y el Politécnico Colombiano Jaime Isaza Cadavid</w:t>
      </w:r>
      <w:r w:rsidR="00773C62" w:rsidRPr="00E24160">
        <w:rPr>
          <w:rFonts w:cs="Arial"/>
          <w:sz w:val="22"/>
          <w:szCs w:val="22"/>
          <w:lang w:val="es-CO" w:eastAsia="es-ES"/>
        </w:rPr>
        <w:t xml:space="preserve">. </w:t>
      </w:r>
    </w:p>
    <w:p w:rsidR="00900FB6" w:rsidRPr="00E24160" w:rsidRDefault="00900FB6" w:rsidP="00900FB6">
      <w:pPr>
        <w:pStyle w:val="Sinespaciado"/>
        <w:jc w:val="both"/>
        <w:rPr>
          <w:rFonts w:cs="Arial"/>
          <w:sz w:val="22"/>
          <w:szCs w:val="22"/>
          <w:lang w:eastAsia="es-ES"/>
        </w:rPr>
      </w:pPr>
    </w:p>
    <w:p w:rsidR="00612973" w:rsidRPr="00E24160" w:rsidRDefault="00773C62" w:rsidP="00900FB6">
      <w:pPr>
        <w:pStyle w:val="Sinespaciado"/>
        <w:numPr>
          <w:ilvl w:val="0"/>
          <w:numId w:val="2"/>
        </w:numPr>
        <w:jc w:val="both"/>
        <w:rPr>
          <w:rFonts w:cs="Arial"/>
          <w:sz w:val="22"/>
          <w:szCs w:val="22"/>
          <w:lang w:eastAsia="es-ES"/>
        </w:rPr>
      </w:pPr>
      <w:r w:rsidRPr="00E24160">
        <w:rPr>
          <w:rFonts w:cs="Arial"/>
          <w:sz w:val="22"/>
          <w:szCs w:val="22"/>
          <w:lang w:val="es-CO" w:eastAsia="es-ES"/>
        </w:rPr>
        <w:t>La gerencia y representación legal de la</w:t>
      </w:r>
      <w:r w:rsidR="00F60366" w:rsidRPr="00E24160">
        <w:rPr>
          <w:rFonts w:cs="Arial"/>
          <w:sz w:val="22"/>
          <w:szCs w:val="22"/>
          <w:lang w:val="es-CO" w:eastAsia="es-ES"/>
        </w:rPr>
        <w:t xml:space="preserve"> Alianza</w:t>
      </w:r>
      <w:r w:rsidRPr="00E24160">
        <w:rPr>
          <w:rFonts w:cs="Arial"/>
          <w:sz w:val="22"/>
          <w:szCs w:val="22"/>
          <w:lang w:val="es-CO" w:eastAsia="es-ES"/>
        </w:rPr>
        <w:t xml:space="preserve"> Apps.co en Medellín est</w:t>
      </w:r>
      <w:r w:rsidR="009E4A12" w:rsidRPr="00E24160">
        <w:rPr>
          <w:rFonts w:cs="Arial"/>
          <w:sz w:val="22"/>
          <w:szCs w:val="22"/>
          <w:lang w:val="es-CO" w:eastAsia="es-ES"/>
        </w:rPr>
        <w:t>á a cargo d</w:t>
      </w:r>
      <w:r w:rsidRPr="00E24160">
        <w:rPr>
          <w:rFonts w:cs="Arial"/>
          <w:sz w:val="22"/>
          <w:szCs w:val="22"/>
          <w:lang w:val="es-CO" w:eastAsia="es-ES"/>
        </w:rPr>
        <w:t xml:space="preserve">el </w:t>
      </w:r>
      <w:r w:rsidRPr="00E24160">
        <w:rPr>
          <w:rFonts w:cs="Arial"/>
          <w:b/>
          <w:sz w:val="22"/>
          <w:szCs w:val="22"/>
        </w:rPr>
        <w:t>POLITÉCNICO JIC</w:t>
      </w:r>
      <w:r w:rsidR="00F60366" w:rsidRPr="00E24160">
        <w:rPr>
          <w:rFonts w:cs="Arial"/>
          <w:sz w:val="22"/>
          <w:szCs w:val="22"/>
          <w:lang w:val="es-CO" w:eastAsia="es-ES"/>
        </w:rPr>
        <w:t>.</w:t>
      </w:r>
    </w:p>
    <w:p w:rsidR="00612973" w:rsidRPr="00E24160" w:rsidRDefault="00660324" w:rsidP="00612973">
      <w:pPr>
        <w:pStyle w:val="Sinespaciado"/>
        <w:jc w:val="both"/>
        <w:rPr>
          <w:rFonts w:cs="Arial"/>
          <w:sz w:val="22"/>
          <w:szCs w:val="22"/>
          <w:lang w:eastAsia="es-ES"/>
        </w:rPr>
      </w:pPr>
      <w:r w:rsidRPr="00E24160">
        <w:rPr>
          <w:rFonts w:cs="Arial"/>
          <w:sz w:val="22"/>
          <w:szCs w:val="22"/>
          <w:lang w:val="es-CO" w:eastAsia="es-ES"/>
        </w:rPr>
        <w:t xml:space="preserve"> </w:t>
      </w:r>
    </w:p>
    <w:p w:rsidR="000F7852" w:rsidRPr="00E24160" w:rsidRDefault="00660324" w:rsidP="000F7852">
      <w:pPr>
        <w:pStyle w:val="Sinespaciado"/>
        <w:numPr>
          <w:ilvl w:val="0"/>
          <w:numId w:val="2"/>
        </w:numPr>
        <w:jc w:val="both"/>
        <w:rPr>
          <w:rFonts w:cs="Arial"/>
          <w:sz w:val="22"/>
          <w:szCs w:val="22"/>
          <w:lang w:eastAsia="es-ES"/>
        </w:rPr>
      </w:pPr>
      <w:r w:rsidRPr="00E24160">
        <w:rPr>
          <w:rFonts w:cs="Arial"/>
          <w:sz w:val="22"/>
          <w:szCs w:val="22"/>
          <w:lang w:val="es-CO" w:eastAsia="es-ES"/>
        </w:rPr>
        <w:t xml:space="preserve">El </w:t>
      </w:r>
      <w:r w:rsidR="006D30EE" w:rsidRPr="00E24160">
        <w:rPr>
          <w:rFonts w:cs="Arial"/>
          <w:sz w:val="22"/>
          <w:szCs w:val="22"/>
          <w:lang w:val="es-CO" w:eastAsia="es-ES"/>
        </w:rPr>
        <w:t>Artí</w:t>
      </w:r>
      <w:r w:rsidRPr="00E24160">
        <w:rPr>
          <w:rFonts w:cs="Arial"/>
          <w:sz w:val="22"/>
          <w:szCs w:val="22"/>
          <w:lang w:val="es-CO" w:eastAsia="es-ES"/>
        </w:rPr>
        <w:t xml:space="preserve">culo 4 de la Ley 1286 de 2009 consagra los principios y criterios que regirán </w:t>
      </w:r>
      <w:r w:rsidR="00B846BC" w:rsidRPr="00E24160">
        <w:rPr>
          <w:rFonts w:cs="Arial"/>
          <w:sz w:val="22"/>
          <w:szCs w:val="22"/>
          <w:lang w:val="es-CO" w:eastAsia="es-ES"/>
        </w:rPr>
        <w:t>las actividades de</w:t>
      </w:r>
      <w:r w:rsidRPr="00E24160">
        <w:rPr>
          <w:rFonts w:cs="Arial"/>
          <w:sz w:val="22"/>
          <w:szCs w:val="22"/>
          <w:lang w:val="es-CO" w:eastAsia="es-ES"/>
        </w:rPr>
        <w:t xml:space="preserve"> fomento, desarrollo y fortalecimiento de la ciencia, la tecnología y la innovación</w:t>
      </w:r>
      <w:r w:rsidR="00B846BC" w:rsidRPr="00E24160">
        <w:rPr>
          <w:rFonts w:cs="Arial"/>
          <w:sz w:val="22"/>
          <w:szCs w:val="22"/>
          <w:lang w:val="es-CO" w:eastAsia="es-ES"/>
        </w:rPr>
        <w:t>,</w:t>
      </w:r>
      <w:r w:rsidRPr="00E24160">
        <w:rPr>
          <w:rFonts w:cs="Arial"/>
          <w:sz w:val="22"/>
          <w:szCs w:val="22"/>
          <w:lang w:val="es-CO" w:eastAsia="es-ES"/>
        </w:rPr>
        <w:t xml:space="preserve"> </w:t>
      </w:r>
      <w:r w:rsidR="00B846BC" w:rsidRPr="00E24160">
        <w:rPr>
          <w:rFonts w:cs="Arial"/>
          <w:sz w:val="22"/>
          <w:szCs w:val="22"/>
          <w:lang w:val="es-CO" w:eastAsia="es-ES"/>
        </w:rPr>
        <w:t xml:space="preserve">que </w:t>
      </w:r>
      <w:r w:rsidRPr="00E24160">
        <w:rPr>
          <w:rFonts w:cs="Arial"/>
          <w:sz w:val="22"/>
          <w:szCs w:val="22"/>
          <w:lang w:val="es-CO" w:eastAsia="es-ES"/>
        </w:rPr>
        <w:t>realicen los organismos y entidades de la administración pública</w:t>
      </w:r>
      <w:r w:rsidR="00B846BC" w:rsidRPr="00E24160">
        <w:rPr>
          <w:rFonts w:cs="Arial"/>
          <w:sz w:val="22"/>
          <w:szCs w:val="22"/>
          <w:lang w:val="es-CO" w:eastAsia="es-ES"/>
        </w:rPr>
        <w:t xml:space="preserve">. </w:t>
      </w:r>
    </w:p>
    <w:p w:rsidR="000F7852" w:rsidRPr="00E24160" w:rsidRDefault="000F7852" w:rsidP="000F7852">
      <w:pPr>
        <w:pStyle w:val="Sinespaciado"/>
        <w:jc w:val="both"/>
        <w:rPr>
          <w:rFonts w:cs="Arial"/>
          <w:sz w:val="22"/>
          <w:szCs w:val="22"/>
          <w:lang w:eastAsia="es-ES"/>
        </w:rPr>
      </w:pPr>
    </w:p>
    <w:p w:rsidR="00AB5D0B" w:rsidRPr="00E24160" w:rsidRDefault="00B846BC" w:rsidP="00900FB6">
      <w:pPr>
        <w:pStyle w:val="Sinespaciado"/>
        <w:numPr>
          <w:ilvl w:val="0"/>
          <w:numId w:val="2"/>
        </w:numPr>
        <w:jc w:val="both"/>
        <w:rPr>
          <w:rFonts w:cs="Arial"/>
          <w:sz w:val="22"/>
          <w:szCs w:val="22"/>
          <w:lang w:eastAsia="es-ES"/>
        </w:rPr>
      </w:pPr>
      <w:r w:rsidRPr="00E24160">
        <w:rPr>
          <w:rFonts w:cs="Arial"/>
          <w:sz w:val="22"/>
          <w:szCs w:val="22"/>
          <w:lang w:val="es-CO" w:eastAsia="es-ES"/>
        </w:rPr>
        <w:t xml:space="preserve">El numeral 5 de la norma en mención establece el principio de transparencia, en virtud del cual las instituciones, programas, proyectos y personas objeto de apoyo, se podrán seleccionar mediante convocatorias públicas, basadas en criterios de mérito y calidad. </w:t>
      </w:r>
    </w:p>
    <w:p w:rsidR="00AB5D0B" w:rsidRPr="00E24160" w:rsidRDefault="00AB5D0B" w:rsidP="00AB5D0B">
      <w:pPr>
        <w:pStyle w:val="Sinespaciado"/>
        <w:jc w:val="both"/>
        <w:rPr>
          <w:rFonts w:cs="Arial"/>
          <w:sz w:val="22"/>
          <w:szCs w:val="22"/>
          <w:lang w:eastAsia="es-ES"/>
        </w:rPr>
      </w:pPr>
    </w:p>
    <w:p w:rsidR="009A2E4F" w:rsidRPr="00E24160" w:rsidRDefault="00EC1085" w:rsidP="009A2E4F">
      <w:pPr>
        <w:pStyle w:val="Sinespaciado"/>
        <w:numPr>
          <w:ilvl w:val="0"/>
          <w:numId w:val="2"/>
        </w:numPr>
        <w:jc w:val="both"/>
        <w:rPr>
          <w:rFonts w:cs="Arial"/>
          <w:sz w:val="22"/>
          <w:szCs w:val="22"/>
          <w:lang w:eastAsia="es-ES"/>
        </w:rPr>
      </w:pPr>
      <w:r w:rsidRPr="00E24160">
        <w:rPr>
          <w:rFonts w:cs="Arial"/>
          <w:sz w:val="22"/>
          <w:szCs w:val="22"/>
          <w:lang w:val="es-CO" w:eastAsia="es-ES"/>
        </w:rPr>
        <w:t xml:space="preserve">En cumplimiento de lo anterior, </w:t>
      </w:r>
      <w:r w:rsidR="00D66BDE" w:rsidRPr="00E24160">
        <w:rPr>
          <w:rFonts w:cs="Arial"/>
          <w:sz w:val="22"/>
          <w:szCs w:val="22"/>
          <w:lang w:val="es-CO" w:eastAsia="es-ES"/>
        </w:rPr>
        <w:t>la alianza Apps.co en Medellín</w:t>
      </w:r>
      <w:r w:rsidRPr="00E24160">
        <w:rPr>
          <w:rFonts w:cs="Arial"/>
          <w:sz w:val="22"/>
          <w:szCs w:val="22"/>
          <w:lang w:val="es-CO" w:eastAsia="es-ES"/>
        </w:rPr>
        <w:t xml:space="preserve"> adelantó</w:t>
      </w:r>
      <w:r w:rsidR="00D66BDE" w:rsidRPr="00E24160">
        <w:rPr>
          <w:rFonts w:cs="Arial"/>
          <w:sz w:val="22"/>
          <w:szCs w:val="22"/>
          <w:lang w:val="es-CO" w:eastAsia="es-ES"/>
        </w:rPr>
        <w:t xml:space="preserve"> la convocatoria No 606 de 2013, para</w:t>
      </w:r>
      <w:r w:rsidR="00B846BC" w:rsidRPr="00E24160">
        <w:rPr>
          <w:rFonts w:cs="Arial"/>
          <w:sz w:val="22"/>
          <w:szCs w:val="22"/>
          <w:lang w:val="es-CO" w:eastAsia="es-ES"/>
        </w:rPr>
        <w:t xml:space="preserve"> </w:t>
      </w:r>
      <w:r w:rsidR="009A2E4F" w:rsidRPr="00E24160">
        <w:rPr>
          <w:rFonts w:cs="Arial"/>
          <w:sz w:val="22"/>
          <w:szCs w:val="22"/>
          <w:lang w:val="es-CO" w:eastAsia="es-ES"/>
        </w:rPr>
        <w:t>la</w:t>
      </w:r>
      <w:r w:rsidR="00D66BDE" w:rsidRPr="00E24160">
        <w:rPr>
          <w:rFonts w:cs="Arial"/>
          <w:sz w:val="22"/>
          <w:szCs w:val="22"/>
          <w:lang w:val="es-CO" w:eastAsia="es-ES"/>
        </w:rPr>
        <w:t xml:space="preserve"> conformación de un Banco de Propuestas Elegibles de “Ideación,  Prototipado y Validación de Negocios TIC”</w:t>
      </w:r>
      <w:r w:rsidR="00DF537C" w:rsidRPr="00E24160">
        <w:rPr>
          <w:rFonts w:cs="Arial"/>
          <w:sz w:val="22"/>
          <w:szCs w:val="22"/>
          <w:lang w:val="es-CO" w:eastAsia="es-ES"/>
        </w:rPr>
        <w:t xml:space="preserve"> en el marco de la segunda iteración del año adelantada por la Alianza.</w:t>
      </w:r>
    </w:p>
    <w:p w:rsidR="009A2E4F" w:rsidRPr="00E24160" w:rsidRDefault="009A2E4F" w:rsidP="009A2E4F">
      <w:pPr>
        <w:pStyle w:val="Sinespaciado"/>
        <w:jc w:val="both"/>
        <w:rPr>
          <w:rFonts w:cs="Arial"/>
          <w:sz w:val="22"/>
          <w:szCs w:val="22"/>
          <w:lang w:eastAsia="es-ES"/>
        </w:rPr>
      </w:pPr>
    </w:p>
    <w:p w:rsidR="00D6055C" w:rsidRPr="00E24160" w:rsidRDefault="009A2E4F" w:rsidP="006D30EE">
      <w:pPr>
        <w:pStyle w:val="Sinespaciado"/>
        <w:numPr>
          <w:ilvl w:val="0"/>
          <w:numId w:val="2"/>
        </w:numPr>
        <w:jc w:val="both"/>
        <w:rPr>
          <w:rFonts w:cs="Arial"/>
          <w:sz w:val="22"/>
          <w:szCs w:val="22"/>
          <w:lang w:eastAsia="es-ES"/>
        </w:rPr>
      </w:pPr>
      <w:r w:rsidRPr="00E24160">
        <w:rPr>
          <w:rFonts w:cs="Arial"/>
          <w:sz w:val="22"/>
          <w:szCs w:val="22"/>
          <w:lang w:eastAsia="es-ES"/>
        </w:rPr>
        <w:t>La herramienta tecnológica Kastella fue un proyecto que resultó seleccionado dentro de la convocatoria mencionada, y cumplió además con todos los requerimientos exigidos por el programa en aplicación de la metodología de trabajo vinculada al mismo</w:t>
      </w:r>
    </w:p>
    <w:p w:rsidR="006D30EE" w:rsidRPr="00E24160" w:rsidRDefault="009A2E4F" w:rsidP="00D6055C">
      <w:pPr>
        <w:pStyle w:val="Sinespaciado"/>
        <w:jc w:val="both"/>
        <w:rPr>
          <w:rFonts w:cs="Arial"/>
          <w:sz w:val="22"/>
          <w:szCs w:val="22"/>
          <w:lang w:eastAsia="es-ES"/>
        </w:rPr>
      </w:pPr>
      <w:r w:rsidRPr="00E24160">
        <w:rPr>
          <w:rFonts w:cs="Arial"/>
          <w:sz w:val="22"/>
          <w:szCs w:val="22"/>
          <w:lang w:eastAsia="es-ES"/>
        </w:rPr>
        <w:t>.</w:t>
      </w:r>
    </w:p>
    <w:p w:rsidR="00D6055C" w:rsidRPr="00E24160" w:rsidRDefault="001C3F04" w:rsidP="00D6055C">
      <w:pPr>
        <w:pStyle w:val="Sinespaciado"/>
        <w:numPr>
          <w:ilvl w:val="0"/>
          <w:numId w:val="2"/>
        </w:numPr>
        <w:jc w:val="both"/>
        <w:rPr>
          <w:rFonts w:cs="Arial"/>
          <w:sz w:val="22"/>
          <w:szCs w:val="22"/>
          <w:lang w:eastAsia="es-ES"/>
        </w:rPr>
      </w:pPr>
      <w:r w:rsidRPr="00E24160">
        <w:rPr>
          <w:rFonts w:cs="Arial"/>
          <w:sz w:val="22"/>
          <w:szCs w:val="22"/>
          <w:lang w:eastAsia="es-ES"/>
        </w:rPr>
        <w:t>En desarrollo de la convocatoria mencionada, l</w:t>
      </w:r>
      <w:r w:rsidR="00D6055C" w:rsidRPr="00E24160">
        <w:rPr>
          <w:rFonts w:cs="Arial"/>
          <w:sz w:val="22"/>
          <w:szCs w:val="22"/>
          <w:lang w:eastAsia="es-ES"/>
        </w:rPr>
        <w:t xml:space="preserve">a </w:t>
      </w:r>
      <w:r w:rsidR="00D6055C" w:rsidRPr="00E24160">
        <w:rPr>
          <w:rFonts w:cs="Arial"/>
          <w:sz w:val="22"/>
          <w:szCs w:val="22"/>
          <w:lang w:val="es-CO" w:eastAsia="es-ES"/>
        </w:rPr>
        <w:t>herramienta tecnológica Kastella</w:t>
      </w:r>
      <w:r w:rsidRPr="00E24160">
        <w:rPr>
          <w:rFonts w:cs="Arial"/>
          <w:sz w:val="22"/>
          <w:szCs w:val="22"/>
          <w:lang w:val="es-CO" w:eastAsia="es-ES"/>
        </w:rPr>
        <w:t xml:space="preserve"> demostró tener vocación de ser un factor de fortalecimiento de las gestiones de las entidades públicas colombianas</w:t>
      </w:r>
      <w:r w:rsidR="003B2F1A" w:rsidRPr="00E24160">
        <w:rPr>
          <w:rFonts w:cs="Arial"/>
          <w:sz w:val="22"/>
          <w:szCs w:val="22"/>
          <w:lang w:val="es-CO" w:eastAsia="es-ES"/>
        </w:rPr>
        <w:t>, y de ser un proyecto idóneo para generar eficacia en los procesos de contratación</w:t>
      </w:r>
      <w:r w:rsidR="00A86FDF" w:rsidRPr="00E24160">
        <w:rPr>
          <w:rFonts w:cs="Arial"/>
          <w:sz w:val="22"/>
          <w:szCs w:val="22"/>
          <w:lang w:val="es-CO" w:eastAsia="es-ES"/>
        </w:rPr>
        <w:t xml:space="preserve"> a través del uso de medios electrónicos</w:t>
      </w:r>
      <w:r w:rsidR="003B2F1A" w:rsidRPr="00E24160">
        <w:rPr>
          <w:rFonts w:cs="Arial"/>
          <w:sz w:val="22"/>
          <w:szCs w:val="22"/>
          <w:lang w:val="es-CO" w:eastAsia="es-ES"/>
        </w:rPr>
        <w:t>.</w:t>
      </w:r>
    </w:p>
    <w:p w:rsidR="006D30EE" w:rsidRPr="00E24160" w:rsidRDefault="006D30EE" w:rsidP="006D30EE">
      <w:pPr>
        <w:pStyle w:val="Sinespaciado"/>
        <w:jc w:val="both"/>
        <w:rPr>
          <w:rFonts w:cs="Arial"/>
          <w:sz w:val="22"/>
          <w:szCs w:val="22"/>
          <w:lang w:eastAsia="es-ES"/>
        </w:rPr>
      </w:pPr>
    </w:p>
    <w:p w:rsidR="00DF7895" w:rsidRPr="00E24160" w:rsidRDefault="006D30EE" w:rsidP="00DF7895">
      <w:pPr>
        <w:pStyle w:val="Sinespaciado"/>
        <w:numPr>
          <w:ilvl w:val="0"/>
          <w:numId w:val="2"/>
        </w:numPr>
        <w:jc w:val="both"/>
        <w:rPr>
          <w:rFonts w:cs="Arial"/>
          <w:sz w:val="22"/>
          <w:szCs w:val="22"/>
          <w:lang w:eastAsia="es-ES"/>
        </w:rPr>
      </w:pPr>
      <w:r w:rsidRPr="00E24160">
        <w:rPr>
          <w:rFonts w:cs="Arial"/>
          <w:sz w:val="22"/>
          <w:szCs w:val="22"/>
          <w:lang w:eastAsia="es-ES"/>
        </w:rPr>
        <w:t xml:space="preserve">El </w:t>
      </w:r>
      <w:r w:rsidRPr="00E24160">
        <w:rPr>
          <w:rFonts w:cs="Arial"/>
          <w:sz w:val="22"/>
          <w:szCs w:val="22"/>
          <w:lang w:val="es-CO" w:eastAsia="es-ES"/>
        </w:rPr>
        <w:t>numeral 6 del Artículo 4 de la Ley 1286 de 2009  establece el principio de</w:t>
      </w:r>
      <w:r w:rsidR="00A7782E" w:rsidRPr="00E24160">
        <w:rPr>
          <w:rFonts w:cs="Arial"/>
        </w:rPr>
        <w:t xml:space="preserve"> </w:t>
      </w:r>
      <w:r w:rsidR="00A7782E" w:rsidRPr="00E24160">
        <w:rPr>
          <w:rFonts w:cs="Arial"/>
          <w:sz w:val="22"/>
          <w:szCs w:val="22"/>
          <w:lang w:val="es-CO" w:eastAsia="es-ES"/>
        </w:rPr>
        <w:t>Continuidad, oportunidad y suficiencia</w:t>
      </w:r>
      <w:r w:rsidRPr="00E24160">
        <w:rPr>
          <w:rFonts w:cs="Arial"/>
          <w:sz w:val="22"/>
          <w:szCs w:val="22"/>
          <w:lang w:val="es-CO" w:eastAsia="es-ES"/>
        </w:rPr>
        <w:t>, en virtud del cual</w:t>
      </w:r>
      <w:r w:rsidR="00A7782E" w:rsidRPr="00E24160">
        <w:rPr>
          <w:rFonts w:cs="Arial"/>
          <w:sz w:val="22"/>
          <w:szCs w:val="22"/>
          <w:lang w:val="es-CO" w:eastAsia="es-ES"/>
        </w:rPr>
        <w:t xml:space="preserve"> el apoyo a las actividades científicas, tecnológicas e innovadoras debe ser continuo, oportuno y suficiente para garantizar su crecimiento y sostenibilidad.</w:t>
      </w:r>
      <w:r w:rsidR="00DF7895" w:rsidRPr="00E24160">
        <w:rPr>
          <w:rFonts w:cs="Arial"/>
          <w:sz w:val="22"/>
          <w:szCs w:val="22"/>
          <w:lang w:val="es-CO" w:eastAsia="es-ES"/>
        </w:rPr>
        <w:t xml:space="preserve"> </w:t>
      </w:r>
    </w:p>
    <w:p w:rsidR="00CC2B90" w:rsidRPr="00E24160" w:rsidRDefault="00CC2B90" w:rsidP="00DF7895">
      <w:pPr>
        <w:pStyle w:val="Sinespaciado"/>
        <w:jc w:val="both"/>
        <w:rPr>
          <w:rFonts w:cs="Arial"/>
          <w:sz w:val="22"/>
          <w:szCs w:val="22"/>
          <w:lang w:eastAsia="es-ES"/>
        </w:rPr>
      </w:pPr>
    </w:p>
    <w:p w:rsidR="00806C80" w:rsidRPr="00E24160" w:rsidRDefault="00DF7895" w:rsidP="00806C80">
      <w:pPr>
        <w:pStyle w:val="Sinespaciado"/>
        <w:numPr>
          <w:ilvl w:val="0"/>
          <w:numId w:val="2"/>
        </w:numPr>
        <w:jc w:val="both"/>
        <w:rPr>
          <w:rFonts w:cs="Arial"/>
          <w:sz w:val="22"/>
          <w:szCs w:val="22"/>
          <w:lang w:eastAsia="es-ES"/>
        </w:rPr>
      </w:pPr>
      <w:r w:rsidRPr="00E24160">
        <w:rPr>
          <w:rFonts w:cs="Arial"/>
          <w:sz w:val="22"/>
          <w:szCs w:val="22"/>
        </w:rPr>
        <w:t>El</w:t>
      </w:r>
      <w:r w:rsidRPr="00E24160">
        <w:rPr>
          <w:rFonts w:cs="Arial"/>
          <w:b/>
          <w:sz w:val="22"/>
          <w:szCs w:val="22"/>
        </w:rPr>
        <w:t xml:space="preserve"> POLITÉCNICO JIC, </w:t>
      </w:r>
      <w:r w:rsidRPr="00E24160">
        <w:rPr>
          <w:rFonts w:cs="Arial"/>
          <w:sz w:val="22"/>
          <w:szCs w:val="22"/>
        </w:rPr>
        <w:t>en</w:t>
      </w:r>
      <w:r w:rsidRPr="00E24160">
        <w:rPr>
          <w:rFonts w:cs="Arial"/>
          <w:b/>
          <w:sz w:val="22"/>
          <w:szCs w:val="22"/>
        </w:rPr>
        <w:t xml:space="preserve"> </w:t>
      </w:r>
      <w:r w:rsidRPr="00E24160">
        <w:rPr>
          <w:rFonts w:cs="Arial"/>
          <w:sz w:val="22"/>
          <w:szCs w:val="22"/>
        </w:rPr>
        <w:t>desarrollo de</w:t>
      </w:r>
      <w:r w:rsidRPr="00E24160">
        <w:rPr>
          <w:rFonts w:cs="Arial"/>
          <w:b/>
          <w:sz w:val="22"/>
          <w:szCs w:val="22"/>
        </w:rPr>
        <w:t xml:space="preserve"> </w:t>
      </w:r>
      <w:r w:rsidRPr="00E24160">
        <w:rPr>
          <w:rFonts w:cs="Arial"/>
          <w:sz w:val="22"/>
          <w:szCs w:val="22"/>
        </w:rPr>
        <w:t>su misión institucional, promueve acciones innovadoras desde la investigación y la proyección social, para contribuir al desarrollo económico, social y ambiental de Antioquia y Colombia. En ese sentido</w:t>
      </w:r>
      <w:r w:rsidR="009F0747" w:rsidRPr="00E24160">
        <w:rPr>
          <w:rFonts w:cs="Arial"/>
          <w:sz w:val="22"/>
          <w:szCs w:val="22"/>
        </w:rPr>
        <w:t>,</w:t>
      </w:r>
      <w:r w:rsidRPr="00E24160">
        <w:rPr>
          <w:rFonts w:cs="Arial"/>
          <w:sz w:val="22"/>
          <w:szCs w:val="22"/>
        </w:rPr>
        <w:t xml:space="preserve"> su vinculación como </w:t>
      </w:r>
      <w:commentRangeStart w:id="1"/>
      <w:r w:rsidRPr="007A6FF5">
        <w:rPr>
          <w:rFonts w:cs="Arial"/>
          <w:sz w:val="22"/>
          <w:szCs w:val="22"/>
          <w:highlight w:val="yellow"/>
        </w:rPr>
        <w:t>promotor</w:t>
      </w:r>
      <w:commentRangeEnd w:id="1"/>
      <w:r w:rsidR="007A6FF5">
        <w:rPr>
          <w:rStyle w:val="Refdecomentario"/>
          <w:rFonts w:asciiTheme="minorHAnsi" w:eastAsiaTheme="minorHAnsi" w:hAnsiTheme="minorHAnsi" w:cstheme="minorBidi"/>
          <w:lang w:val="en-US" w:eastAsia="en-US"/>
        </w:rPr>
        <w:commentReference w:id="1"/>
      </w:r>
      <w:r w:rsidRPr="00E24160">
        <w:rPr>
          <w:rFonts w:cs="Arial"/>
          <w:sz w:val="22"/>
          <w:szCs w:val="22"/>
        </w:rPr>
        <w:t xml:space="preserve"> de la utilización de herramientas tecnológicas es fundamental para el éxito de las mismas y se hace totalmente coherente con las exigencias normativas y fácticas relacionadas.  </w:t>
      </w:r>
    </w:p>
    <w:p w:rsidR="00806C80" w:rsidRPr="00E24160" w:rsidRDefault="00806C80" w:rsidP="00806C80">
      <w:pPr>
        <w:pStyle w:val="Sinespaciado"/>
        <w:jc w:val="both"/>
        <w:rPr>
          <w:rFonts w:cs="Arial"/>
          <w:sz w:val="22"/>
          <w:szCs w:val="22"/>
          <w:lang w:eastAsia="es-ES"/>
        </w:rPr>
      </w:pPr>
    </w:p>
    <w:p w:rsidR="00AE369F" w:rsidRPr="00E24160" w:rsidRDefault="00806C80" w:rsidP="00AE369F">
      <w:pPr>
        <w:pStyle w:val="Sinespaciado"/>
        <w:numPr>
          <w:ilvl w:val="0"/>
          <w:numId w:val="2"/>
        </w:numPr>
        <w:jc w:val="both"/>
        <w:rPr>
          <w:rFonts w:cs="Arial"/>
          <w:sz w:val="22"/>
          <w:szCs w:val="22"/>
          <w:lang w:eastAsia="es-ES"/>
        </w:rPr>
      </w:pPr>
      <w:r w:rsidRPr="00E24160">
        <w:rPr>
          <w:rFonts w:cs="Arial"/>
          <w:sz w:val="22"/>
          <w:szCs w:val="22"/>
          <w:lang w:eastAsia="es-ES"/>
        </w:rPr>
        <w:t xml:space="preserve">Como desarrollo </w:t>
      </w:r>
      <w:r w:rsidR="0060591E" w:rsidRPr="00E24160">
        <w:rPr>
          <w:rFonts w:cs="Arial"/>
          <w:sz w:val="22"/>
          <w:szCs w:val="22"/>
          <w:lang w:eastAsia="es-ES"/>
        </w:rPr>
        <w:t>d</w:t>
      </w:r>
      <w:r w:rsidRPr="00E24160">
        <w:rPr>
          <w:rFonts w:cs="Arial"/>
          <w:sz w:val="22"/>
          <w:szCs w:val="22"/>
          <w:lang w:eastAsia="es-ES"/>
        </w:rPr>
        <w:t>e</w:t>
      </w:r>
      <w:r w:rsidR="0060591E" w:rsidRPr="00E24160">
        <w:rPr>
          <w:rFonts w:cs="Arial"/>
          <w:sz w:val="22"/>
          <w:szCs w:val="22"/>
          <w:lang w:eastAsia="es-ES"/>
        </w:rPr>
        <w:t xml:space="preserve"> los principios mencionados, y atendiendo a la vinculación del proyecto Kastella a la convocatoria mencionada, es fun</w:t>
      </w:r>
      <w:r w:rsidR="009A559D" w:rsidRPr="00E24160">
        <w:rPr>
          <w:rFonts w:cs="Arial"/>
          <w:sz w:val="22"/>
          <w:szCs w:val="22"/>
          <w:lang w:eastAsia="es-ES"/>
        </w:rPr>
        <w:t xml:space="preserve">damental </w:t>
      </w:r>
      <w:r w:rsidR="00465B08" w:rsidRPr="00E24160">
        <w:rPr>
          <w:rFonts w:cs="Arial"/>
          <w:sz w:val="22"/>
          <w:szCs w:val="22"/>
          <w:lang w:eastAsia="es-ES"/>
        </w:rPr>
        <w:t xml:space="preserve">generar </w:t>
      </w:r>
      <w:r w:rsidR="009A559D" w:rsidRPr="00E24160">
        <w:rPr>
          <w:rFonts w:cs="Arial"/>
          <w:sz w:val="22"/>
          <w:szCs w:val="22"/>
          <w:lang w:eastAsia="es-ES"/>
        </w:rPr>
        <w:t xml:space="preserve">continuidad </w:t>
      </w:r>
      <w:r w:rsidR="00465B08" w:rsidRPr="00E24160">
        <w:rPr>
          <w:rFonts w:cs="Arial"/>
          <w:sz w:val="22"/>
          <w:szCs w:val="22"/>
          <w:lang w:eastAsia="es-ES"/>
        </w:rPr>
        <w:t>en</w:t>
      </w:r>
      <w:r w:rsidR="009A559D" w:rsidRPr="00E24160">
        <w:rPr>
          <w:rFonts w:cs="Arial"/>
          <w:sz w:val="22"/>
          <w:szCs w:val="22"/>
          <w:lang w:eastAsia="es-ES"/>
        </w:rPr>
        <w:t xml:space="preserve"> la relación generada </w:t>
      </w:r>
      <w:r w:rsidR="00465B08" w:rsidRPr="00E24160">
        <w:rPr>
          <w:rFonts w:cs="Arial"/>
          <w:sz w:val="22"/>
          <w:szCs w:val="22"/>
          <w:lang w:eastAsia="es-ES"/>
        </w:rPr>
        <w:t xml:space="preserve">en virtud de aquel </w:t>
      </w:r>
      <w:r w:rsidR="009A559D" w:rsidRPr="00E24160">
        <w:rPr>
          <w:rFonts w:cs="Arial"/>
          <w:sz w:val="22"/>
          <w:szCs w:val="22"/>
          <w:lang w:eastAsia="es-ES"/>
        </w:rPr>
        <w:t>con las entidades aliadas de Apps.co Medellín</w:t>
      </w:r>
      <w:r w:rsidR="006C013B" w:rsidRPr="00E24160">
        <w:rPr>
          <w:rFonts w:cs="Arial"/>
          <w:sz w:val="22"/>
          <w:szCs w:val="22"/>
          <w:lang w:eastAsia="es-ES"/>
        </w:rPr>
        <w:t xml:space="preserve">, de manera particular con el </w:t>
      </w:r>
      <w:r w:rsidR="006C013B" w:rsidRPr="00E24160">
        <w:rPr>
          <w:rFonts w:cs="Arial"/>
          <w:b/>
          <w:sz w:val="22"/>
          <w:szCs w:val="22"/>
        </w:rPr>
        <w:t>POLITÉCNICO JIC.</w:t>
      </w:r>
    </w:p>
    <w:p w:rsidR="00AE369F" w:rsidRPr="00E24160" w:rsidRDefault="00AE369F" w:rsidP="00AE369F">
      <w:pPr>
        <w:pStyle w:val="Sinespaciado"/>
        <w:jc w:val="both"/>
        <w:rPr>
          <w:rFonts w:cs="Arial"/>
          <w:sz w:val="22"/>
          <w:szCs w:val="22"/>
          <w:lang w:eastAsia="es-ES"/>
        </w:rPr>
      </w:pPr>
    </w:p>
    <w:p w:rsidR="007469C8" w:rsidRPr="00E24160" w:rsidRDefault="00AE369F" w:rsidP="007469C8">
      <w:pPr>
        <w:pStyle w:val="Sinespaciado"/>
        <w:numPr>
          <w:ilvl w:val="0"/>
          <w:numId w:val="2"/>
        </w:numPr>
        <w:jc w:val="both"/>
        <w:rPr>
          <w:rFonts w:cs="Arial"/>
          <w:sz w:val="22"/>
          <w:szCs w:val="22"/>
          <w:lang w:eastAsia="es-ES"/>
        </w:rPr>
      </w:pPr>
      <w:r w:rsidRPr="00E24160">
        <w:rPr>
          <w:rFonts w:cs="Arial"/>
          <w:sz w:val="22"/>
          <w:szCs w:val="22"/>
          <w:lang w:eastAsia="es-ES"/>
        </w:rPr>
        <w:t xml:space="preserve">El artículo 40 de la Ley 80 de 1993 consagra que </w:t>
      </w:r>
      <w:r w:rsidRPr="00E24160">
        <w:rPr>
          <w:rFonts w:cs="Arial"/>
          <w:i/>
          <w:sz w:val="22"/>
          <w:szCs w:val="22"/>
          <w:lang w:eastAsia="es-ES"/>
        </w:rPr>
        <w:t xml:space="preserve">“Las entidades podrán celebrar los contratos y acuerdos que permitan la autonomía de la voluntad y requieran el cumplimiento de los fines </w:t>
      </w:r>
      <w:r w:rsidRPr="00E24160">
        <w:rPr>
          <w:rFonts w:cs="Arial"/>
          <w:i/>
          <w:sz w:val="22"/>
          <w:szCs w:val="22"/>
          <w:lang w:eastAsia="es-ES"/>
        </w:rPr>
        <w:lastRenderedPageBreak/>
        <w:t>estatales…”</w:t>
      </w:r>
      <w:r w:rsidRPr="00E24160">
        <w:rPr>
          <w:rFonts w:cs="Arial"/>
          <w:sz w:val="22"/>
          <w:szCs w:val="22"/>
          <w:lang w:eastAsia="es-ES"/>
        </w:rPr>
        <w:t xml:space="preserve"> y que en los mismos </w:t>
      </w:r>
      <w:r w:rsidRPr="00E24160">
        <w:rPr>
          <w:rFonts w:cs="Arial"/>
          <w:i/>
          <w:sz w:val="22"/>
          <w:szCs w:val="22"/>
          <w:lang w:eastAsia="es-ES"/>
        </w:rPr>
        <w:t>“…podrán incluirse las modalidades, condiciones y, en general, las cláusulas o estipulaciones que las partes consideren necesarias y convenientes, siempre que no sean contrarias a la Constitución, la ley, el orden público y a los principios y finalidades de esta ley y a los de la buena administración”</w:t>
      </w:r>
    </w:p>
    <w:p w:rsidR="007469C8" w:rsidRPr="00E24160" w:rsidRDefault="007469C8" w:rsidP="007469C8">
      <w:pPr>
        <w:pStyle w:val="Sinespaciado"/>
        <w:jc w:val="both"/>
        <w:rPr>
          <w:rFonts w:cs="Arial"/>
          <w:sz w:val="22"/>
          <w:szCs w:val="22"/>
          <w:lang w:eastAsia="es-ES"/>
        </w:rPr>
      </w:pPr>
    </w:p>
    <w:p w:rsidR="00BF6258" w:rsidRPr="00E24160" w:rsidRDefault="007469C8" w:rsidP="00BF6258">
      <w:pPr>
        <w:pStyle w:val="Sinespaciado"/>
        <w:numPr>
          <w:ilvl w:val="0"/>
          <w:numId w:val="2"/>
        </w:numPr>
        <w:jc w:val="both"/>
        <w:rPr>
          <w:rFonts w:cs="Arial"/>
          <w:sz w:val="22"/>
          <w:szCs w:val="22"/>
          <w:lang w:eastAsia="es-ES"/>
        </w:rPr>
      </w:pPr>
      <w:r w:rsidRPr="00E24160">
        <w:rPr>
          <w:rFonts w:cs="Arial"/>
          <w:sz w:val="22"/>
          <w:szCs w:val="22"/>
          <w:lang w:eastAsia="es-ES"/>
        </w:rPr>
        <w:t xml:space="preserve">El artículo 2, numeral 4, literal e) de la Ley 1150 de 2007 </w:t>
      </w:r>
      <w:r w:rsidR="00BF6258" w:rsidRPr="00E24160">
        <w:rPr>
          <w:rFonts w:cs="Arial"/>
          <w:sz w:val="22"/>
          <w:szCs w:val="22"/>
          <w:lang w:eastAsia="es-ES"/>
        </w:rPr>
        <w:t>consagra el desarrollo de actividades científicas y tecnológicas como causal de contratación directa por parte de la Administración Pública</w:t>
      </w:r>
      <w:r w:rsidR="00BF6258" w:rsidRPr="00E24160">
        <w:rPr>
          <w:rFonts w:cs="Arial"/>
          <w:sz w:val="22"/>
          <w:szCs w:val="22"/>
          <w:lang w:val="es-CO" w:eastAsia="es-ES"/>
        </w:rPr>
        <w:t>.</w:t>
      </w:r>
    </w:p>
    <w:p w:rsidR="005B4F0A" w:rsidRPr="00E24160" w:rsidRDefault="005B4F0A" w:rsidP="005B4F0A">
      <w:pPr>
        <w:pStyle w:val="Sinespaciado"/>
        <w:jc w:val="both"/>
        <w:rPr>
          <w:rFonts w:cs="Arial"/>
          <w:sz w:val="22"/>
          <w:szCs w:val="22"/>
          <w:lang w:eastAsia="es-ES"/>
        </w:rPr>
      </w:pPr>
    </w:p>
    <w:p w:rsidR="005B4F0A" w:rsidRPr="00E24160" w:rsidRDefault="005B4F0A" w:rsidP="00A72253">
      <w:pPr>
        <w:pStyle w:val="Sinespaciado"/>
        <w:numPr>
          <w:ilvl w:val="0"/>
          <w:numId w:val="2"/>
        </w:numPr>
        <w:jc w:val="both"/>
        <w:rPr>
          <w:rFonts w:cs="Arial"/>
          <w:i/>
          <w:sz w:val="22"/>
          <w:szCs w:val="22"/>
          <w:lang w:eastAsia="es-ES"/>
        </w:rPr>
      </w:pPr>
      <w:r w:rsidRPr="00E24160">
        <w:rPr>
          <w:rFonts w:cs="Arial"/>
          <w:sz w:val="22"/>
          <w:szCs w:val="22"/>
          <w:lang w:eastAsia="es-ES"/>
        </w:rPr>
        <w:t>La Ley 1286 de 2009, en su artículo 33</w:t>
      </w:r>
      <w:r w:rsidR="00A72253" w:rsidRPr="00E24160">
        <w:rPr>
          <w:rFonts w:cs="Arial"/>
          <w:sz w:val="22"/>
          <w:szCs w:val="22"/>
          <w:lang w:eastAsia="es-ES"/>
        </w:rPr>
        <w:t xml:space="preserve">, define que </w:t>
      </w:r>
      <w:r w:rsidR="00A72253" w:rsidRPr="00E24160">
        <w:rPr>
          <w:rFonts w:cs="Arial"/>
          <w:i/>
          <w:sz w:val="22"/>
          <w:szCs w:val="22"/>
          <w:lang w:eastAsia="es-ES"/>
        </w:rPr>
        <w:t>“Las actividades, contratos y convenios que tengan por objeto la realización de actividades definidas como de ciencia, tecnología e innovación que celebren las entidades estatales, continuarán rigiéndose por las normas especiales que les sean aplicables. En consecuencia, tales contratos se celebrarán directamente”.</w:t>
      </w:r>
    </w:p>
    <w:p w:rsidR="00D33C5F" w:rsidRPr="00E24160" w:rsidRDefault="00D33C5F" w:rsidP="00D33C5F">
      <w:pPr>
        <w:pStyle w:val="Sinespaciado"/>
        <w:jc w:val="both"/>
        <w:rPr>
          <w:rFonts w:cs="Arial"/>
          <w:sz w:val="22"/>
          <w:szCs w:val="22"/>
          <w:lang w:eastAsia="es-ES"/>
        </w:rPr>
      </w:pPr>
    </w:p>
    <w:p w:rsidR="005B4F0A" w:rsidRPr="00E24160" w:rsidRDefault="005B4F0A" w:rsidP="005B4F0A">
      <w:pPr>
        <w:pStyle w:val="Sinespaciado"/>
        <w:numPr>
          <w:ilvl w:val="0"/>
          <w:numId w:val="2"/>
        </w:numPr>
        <w:jc w:val="both"/>
        <w:rPr>
          <w:rFonts w:cs="Arial"/>
          <w:sz w:val="22"/>
          <w:szCs w:val="22"/>
          <w:lang w:eastAsia="es-ES"/>
        </w:rPr>
      </w:pPr>
      <w:r w:rsidRPr="00E24160">
        <w:rPr>
          <w:rFonts w:cs="Arial"/>
          <w:sz w:val="22"/>
          <w:szCs w:val="22"/>
          <w:lang w:eastAsia="es-ES"/>
        </w:rPr>
        <w:t xml:space="preserve">Como desarrollo reglamentario de la </w:t>
      </w:r>
      <w:r w:rsidR="0064272C" w:rsidRPr="00E24160">
        <w:rPr>
          <w:rFonts w:cs="Arial"/>
          <w:sz w:val="22"/>
          <w:szCs w:val="22"/>
          <w:lang w:eastAsia="es-ES"/>
        </w:rPr>
        <w:t>Ley 1150 de 2007</w:t>
      </w:r>
      <w:r w:rsidRPr="00E24160">
        <w:rPr>
          <w:rFonts w:cs="Arial"/>
          <w:sz w:val="22"/>
          <w:szCs w:val="22"/>
          <w:lang w:eastAsia="es-ES"/>
        </w:rPr>
        <w:t>, el Artículo 3.4.2.3.1 del Decreto 734 de 2012 establece que en la contratación directa para el desarrollo de actividades científicas y tecnológicas, se tendrá en cuenta la definición que de tales se tiene en el Decreto 591 de 1991 y las demás normas que lo modifiquen, adicionen o deroguen.</w:t>
      </w:r>
    </w:p>
    <w:p w:rsidR="005B4F0A" w:rsidRPr="00E24160" w:rsidRDefault="005B4F0A" w:rsidP="005B4F0A">
      <w:pPr>
        <w:pStyle w:val="Sinespaciado"/>
        <w:ind w:left="720"/>
        <w:jc w:val="both"/>
        <w:rPr>
          <w:rFonts w:cs="Arial"/>
          <w:sz w:val="22"/>
          <w:szCs w:val="22"/>
          <w:lang w:eastAsia="es-ES"/>
        </w:rPr>
      </w:pPr>
    </w:p>
    <w:p w:rsidR="005B4F0A" w:rsidRPr="007A6FF5" w:rsidRDefault="005B4F0A" w:rsidP="005B4F0A">
      <w:pPr>
        <w:pStyle w:val="Sinespaciado"/>
        <w:numPr>
          <w:ilvl w:val="0"/>
          <w:numId w:val="2"/>
        </w:numPr>
        <w:jc w:val="both"/>
        <w:rPr>
          <w:rFonts w:cs="Arial"/>
          <w:sz w:val="22"/>
          <w:szCs w:val="22"/>
          <w:highlight w:val="yellow"/>
          <w:lang w:eastAsia="es-ES"/>
        </w:rPr>
      </w:pPr>
      <w:r w:rsidRPr="007A6FF5">
        <w:rPr>
          <w:rFonts w:cs="Arial"/>
          <w:sz w:val="22"/>
          <w:szCs w:val="22"/>
          <w:highlight w:val="yellow"/>
          <w:lang w:eastAsia="es-ES"/>
        </w:rPr>
        <w:t xml:space="preserve">El Decreto 591 de 1991 citado define como actividades científicas y tecnológicas las siguientes: 1. Investigación científica y desarrollo tecnológico, desarrollo de nuevos productos y procesos, creación y apoyo a centros científicos y tecnológicos, y conformación de sedes de investigación e información. 2. Difusión científica y tecnológica, esto es, información, </w:t>
      </w:r>
      <w:commentRangeStart w:id="2"/>
      <w:r w:rsidRPr="007A6FF5">
        <w:rPr>
          <w:rFonts w:cs="Arial"/>
          <w:sz w:val="22"/>
          <w:szCs w:val="22"/>
          <w:highlight w:val="yellow"/>
          <w:lang w:eastAsia="es-ES"/>
        </w:rPr>
        <w:t>publicación</w:t>
      </w:r>
      <w:commentRangeEnd w:id="2"/>
      <w:r w:rsidR="007A6FF5">
        <w:rPr>
          <w:rStyle w:val="Refdecomentario"/>
          <w:rFonts w:asciiTheme="minorHAnsi" w:eastAsiaTheme="minorHAnsi" w:hAnsiTheme="minorHAnsi" w:cstheme="minorBidi"/>
          <w:lang w:val="en-US" w:eastAsia="en-US"/>
        </w:rPr>
        <w:commentReference w:id="2"/>
      </w:r>
      <w:r w:rsidRPr="007A6FF5">
        <w:rPr>
          <w:rFonts w:cs="Arial"/>
          <w:sz w:val="22"/>
          <w:szCs w:val="22"/>
          <w:highlight w:val="yellow"/>
          <w:lang w:eastAsia="es-ES"/>
        </w:rPr>
        <w:t>, divulgación y asesoría en ciencia y tecnología. 3. Servicios científicos y tecnológicos que se refieren a la realización de planes, estudios, estadísticas y censos de ciencia y tecnología; a la homologación, normalización, metrología, certificación y control de calidad; a la prospección de recursos, inventario de recursos terrestres y ordenamiento territorial; a la promoción científica y tecnológica; a la realización de seminarios, congresos y talleres de ciencia y tecnología, así como la promoción y gestión de sistemas de calidad total y de evaluación tecnológica. 4. Proyectos de innovación que incorporen tecnología, creación, generación, apropiación y adaptación de la misma, así como la creación y el apoyo a incubadoras de empresas, a parques tecnológicos y a empresas de base tecnológica. 5. Transferencia tecnológica que comprende la negociación, apropiación, desagregación, asimilación, adaptación y aplicación de nuevas tecnologías nacionales o extranjeras. 6. Cooperación científica y tecnológica nacional o internacional.</w:t>
      </w:r>
      <w:r w:rsidR="007A6FF5">
        <w:rPr>
          <w:rFonts w:cs="Arial"/>
          <w:sz w:val="22"/>
          <w:szCs w:val="22"/>
          <w:highlight w:val="yellow"/>
          <w:lang w:eastAsia="es-ES"/>
        </w:rPr>
        <w:t xml:space="preserve"> </w:t>
      </w:r>
    </w:p>
    <w:p w:rsidR="00534AE3" w:rsidRDefault="00534AE3" w:rsidP="00534AE3">
      <w:pPr>
        <w:pStyle w:val="Sinespaciado"/>
        <w:ind w:left="720"/>
        <w:jc w:val="both"/>
        <w:rPr>
          <w:rFonts w:cs="Arial"/>
          <w:sz w:val="22"/>
          <w:szCs w:val="22"/>
          <w:lang w:eastAsia="es-ES"/>
        </w:rPr>
      </w:pPr>
    </w:p>
    <w:p w:rsidR="00534AE3" w:rsidRPr="00E24160" w:rsidRDefault="00534AE3" w:rsidP="00534AE3">
      <w:pPr>
        <w:pStyle w:val="Sinespaciado"/>
        <w:numPr>
          <w:ilvl w:val="0"/>
          <w:numId w:val="2"/>
        </w:numPr>
        <w:jc w:val="both"/>
        <w:rPr>
          <w:rFonts w:cs="Arial"/>
          <w:sz w:val="22"/>
          <w:szCs w:val="22"/>
          <w:lang w:eastAsia="es-ES"/>
        </w:rPr>
      </w:pPr>
      <w:r w:rsidRPr="00E24160">
        <w:rPr>
          <w:rFonts w:cs="Arial"/>
          <w:sz w:val="22"/>
          <w:szCs w:val="22"/>
          <w:lang w:eastAsia="es-ES"/>
        </w:rPr>
        <w:t>En virtud de las consideraciones presentadas, tomando en cuenta la natur</w:t>
      </w:r>
      <w:r w:rsidR="0073611A" w:rsidRPr="00E24160">
        <w:rPr>
          <w:rFonts w:cs="Arial"/>
          <w:sz w:val="22"/>
          <w:szCs w:val="22"/>
          <w:lang w:eastAsia="es-ES"/>
        </w:rPr>
        <w:t xml:space="preserve">aleza jurídica de las partes, los </w:t>
      </w:r>
      <w:r w:rsidRPr="00E24160">
        <w:rPr>
          <w:rFonts w:cs="Arial"/>
          <w:sz w:val="22"/>
          <w:szCs w:val="22"/>
          <w:lang w:eastAsia="es-ES"/>
        </w:rPr>
        <w:t>objeto</w:t>
      </w:r>
      <w:r w:rsidR="0073611A" w:rsidRPr="00E24160">
        <w:rPr>
          <w:rFonts w:cs="Arial"/>
          <w:sz w:val="22"/>
          <w:szCs w:val="22"/>
          <w:lang w:eastAsia="es-ES"/>
        </w:rPr>
        <w:t>s</w:t>
      </w:r>
      <w:r w:rsidRPr="00E24160">
        <w:rPr>
          <w:rFonts w:cs="Arial"/>
          <w:sz w:val="22"/>
          <w:szCs w:val="22"/>
          <w:lang w:eastAsia="es-ES"/>
        </w:rPr>
        <w:t xml:space="preserve"> social</w:t>
      </w:r>
      <w:r w:rsidR="0073611A" w:rsidRPr="00E24160">
        <w:rPr>
          <w:rFonts w:cs="Arial"/>
          <w:sz w:val="22"/>
          <w:szCs w:val="22"/>
          <w:lang w:eastAsia="es-ES"/>
        </w:rPr>
        <w:t>es</w:t>
      </w:r>
      <w:r w:rsidRPr="00E24160">
        <w:rPr>
          <w:rFonts w:cs="Arial"/>
          <w:sz w:val="22"/>
          <w:szCs w:val="22"/>
          <w:lang w:eastAsia="es-ES"/>
        </w:rPr>
        <w:t xml:space="preserve"> de las mismas, las actividades específicas que desarrollan en cumplimiento de</w:t>
      </w:r>
      <w:r w:rsidR="008571D4" w:rsidRPr="00E24160">
        <w:rPr>
          <w:rFonts w:cs="Arial"/>
          <w:sz w:val="22"/>
          <w:szCs w:val="22"/>
          <w:lang w:eastAsia="es-ES"/>
        </w:rPr>
        <w:t xml:space="preserve"> </w:t>
      </w:r>
      <w:r w:rsidRPr="00E24160">
        <w:rPr>
          <w:rFonts w:cs="Arial"/>
          <w:sz w:val="22"/>
          <w:szCs w:val="22"/>
          <w:lang w:eastAsia="es-ES"/>
        </w:rPr>
        <w:t>l</w:t>
      </w:r>
      <w:r w:rsidR="008571D4" w:rsidRPr="00E24160">
        <w:rPr>
          <w:rFonts w:cs="Arial"/>
          <w:sz w:val="22"/>
          <w:szCs w:val="22"/>
          <w:lang w:eastAsia="es-ES"/>
        </w:rPr>
        <w:t>os</w:t>
      </w:r>
      <w:r w:rsidRPr="00E24160">
        <w:rPr>
          <w:rFonts w:cs="Arial"/>
          <w:sz w:val="22"/>
          <w:szCs w:val="22"/>
          <w:lang w:eastAsia="es-ES"/>
        </w:rPr>
        <w:t xml:space="preserve"> mismo</w:t>
      </w:r>
      <w:r w:rsidR="008571D4" w:rsidRPr="00E24160">
        <w:rPr>
          <w:rFonts w:cs="Arial"/>
          <w:sz w:val="22"/>
          <w:szCs w:val="22"/>
          <w:lang w:eastAsia="es-ES"/>
        </w:rPr>
        <w:t>s</w:t>
      </w:r>
      <w:r w:rsidRPr="00E24160">
        <w:rPr>
          <w:rFonts w:cs="Arial"/>
          <w:sz w:val="22"/>
          <w:szCs w:val="22"/>
          <w:lang w:eastAsia="es-ES"/>
        </w:rPr>
        <w:t>, la relación previa de apoyo establecida frente al proyecto Kastella en el marco de la Alianza Apps.co</w:t>
      </w:r>
      <w:r w:rsidR="00293EF4" w:rsidRPr="00E24160">
        <w:rPr>
          <w:rFonts w:cs="Arial"/>
          <w:sz w:val="22"/>
          <w:szCs w:val="22"/>
          <w:lang w:eastAsia="es-ES"/>
        </w:rPr>
        <w:t>, así como los</w:t>
      </w:r>
      <w:r w:rsidR="00F51C60" w:rsidRPr="00E24160">
        <w:rPr>
          <w:rFonts w:cs="Arial"/>
          <w:sz w:val="22"/>
          <w:szCs w:val="22"/>
          <w:lang w:eastAsia="es-ES"/>
        </w:rPr>
        <w:t xml:space="preserve"> propósito</w:t>
      </w:r>
      <w:r w:rsidR="00293EF4" w:rsidRPr="00E24160">
        <w:rPr>
          <w:rFonts w:cs="Arial"/>
          <w:sz w:val="22"/>
          <w:szCs w:val="22"/>
          <w:lang w:eastAsia="es-ES"/>
        </w:rPr>
        <w:t>s</w:t>
      </w:r>
      <w:r w:rsidR="00F51C60" w:rsidRPr="00E24160">
        <w:rPr>
          <w:rFonts w:cs="Arial"/>
          <w:sz w:val="22"/>
          <w:szCs w:val="22"/>
          <w:lang w:eastAsia="es-ES"/>
        </w:rPr>
        <w:t>, políticas y principios de actuación pública citados</w:t>
      </w:r>
      <w:r w:rsidR="00293EF4" w:rsidRPr="00E24160">
        <w:rPr>
          <w:rFonts w:cs="Arial"/>
          <w:sz w:val="22"/>
          <w:szCs w:val="22"/>
          <w:lang w:eastAsia="es-ES"/>
        </w:rPr>
        <w:t>, se encuentra que l</w:t>
      </w:r>
      <w:r w:rsidR="008571D4" w:rsidRPr="00E24160">
        <w:rPr>
          <w:rFonts w:cs="Arial"/>
          <w:sz w:val="22"/>
          <w:szCs w:val="22"/>
          <w:lang w:eastAsia="es-ES"/>
        </w:rPr>
        <w:t>a normatividad en referencia</w:t>
      </w:r>
      <w:r w:rsidRPr="00E24160">
        <w:rPr>
          <w:rFonts w:cs="Arial"/>
          <w:sz w:val="22"/>
          <w:szCs w:val="22"/>
          <w:lang w:eastAsia="es-ES"/>
        </w:rPr>
        <w:t xml:space="preserve"> es totalmente aplicable a la generación de un</w:t>
      </w:r>
      <w:r w:rsidR="0073611A" w:rsidRPr="00E24160">
        <w:rPr>
          <w:rFonts w:cs="Arial"/>
          <w:sz w:val="22"/>
          <w:szCs w:val="22"/>
          <w:lang w:eastAsia="es-ES"/>
        </w:rPr>
        <w:t xml:space="preserve"> Acuerdo de Voluntades</w:t>
      </w:r>
      <w:r w:rsidRPr="00E24160">
        <w:rPr>
          <w:rFonts w:cs="Arial"/>
          <w:sz w:val="22"/>
          <w:szCs w:val="22"/>
          <w:lang w:eastAsia="es-ES"/>
        </w:rPr>
        <w:t xml:space="preserve"> entre el </w:t>
      </w:r>
      <w:r w:rsidRPr="00E24160">
        <w:rPr>
          <w:rFonts w:cs="Arial"/>
          <w:b/>
          <w:sz w:val="22"/>
          <w:szCs w:val="22"/>
          <w:lang w:eastAsia="es-ES"/>
        </w:rPr>
        <w:t>POLITÉCNICO JIC</w:t>
      </w:r>
      <w:r w:rsidRPr="00E24160">
        <w:rPr>
          <w:rFonts w:cs="Arial"/>
          <w:sz w:val="22"/>
          <w:szCs w:val="22"/>
          <w:lang w:eastAsia="es-ES"/>
        </w:rPr>
        <w:t xml:space="preserve"> y </w:t>
      </w:r>
      <w:r w:rsidRPr="00E24160">
        <w:rPr>
          <w:rFonts w:cs="Arial"/>
          <w:b/>
          <w:sz w:val="22"/>
          <w:szCs w:val="22"/>
          <w:lang w:eastAsia="es-ES"/>
        </w:rPr>
        <w:t>LA EMPRESA</w:t>
      </w:r>
      <w:r w:rsidR="008571D4" w:rsidRPr="00E24160">
        <w:rPr>
          <w:rFonts w:cs="Arial"/>
          <w:b/>
          <w:sz w:val="22"/>
          <w:szCs w:val="22"/>
          <w:lang w:eastAsia="es-ES"/>
        </w:rPr>
        <w:t>.</w:t>
      </w:r>
      <w:r w:rsidRPr="00E24160">
        <w:rPr>
          <w:rFonts w:cs="Arial"/>
          <w:sz w:val="22"/>
          <w:szCs w:val="22"/>
          <w:lang w:eastAsia="es-ES"/>
        </w:rPr>
        <w:t xml:space="preserve"> </w:t>
      </w:r>
    </w:p>
    <w:p w:rsidR="005B4F0A" w:rsidRPr="00E24160" w:rsidRDefault="005B4F0A" w:rsidP="005B4F0A">
      <w:pPr>
        <w:pStyle w:val="Sinespaciado"/>
        <w:ind w:left="720"/>
        <w:jc w:val="both"/>
        <w:rPr>
          <w:rFonts w:cs="Arial"/>
          <w:sz w:val="22"/>
          <w:szCs w:val="22"/>
          <w:lang w:eastAsia="es-ES"/>
        </w:rPr>
      </w:pPr>
    </w:p>
    <w:p w:rsidR="00700EA7" w:rsidRDefault="008571D4" w:rsidP="00900FB6">
      <w:pPr>
        <w:pStyle w:val="Sinespaciado"/>
        <w:jc w:val="both"/>
        <w:rPr>
          <w:rFonts w:cs="Arial"/>
          <w:sz w:val="22"/>
          <w:szCs w:val="22"/>
          <w:lang w:eastAsia="es-ES"/>
        </w:rPr>
      </w:pPr>
      <w:r w:rsidRPr="00A30DDB">
        <w:rPr>
          <w:sz w:val="22"/>
        </w:rPr>
        <w:t xml:space="preserve">El presente Acuerdo de Voluntades se </w:t>
      </w:r>
      <w:r w:rsidR="00864C52" w:rsidRPr="00A30DDB">
        <w:rPr>
          <w:sz w:val="22"/>
        </w:rPr>
        <w:t xml:space="preserve">regulará por las cláusulas que a continuación se expresan y en general por las disposiciones </w:t>
      </w:r>
      <w:r w:rsidR="004F62CD" w:rsidRPr="00A30DDB">
        <w:rPr>
          <w:sz w:val="22"/>
        </w:rPr>
        <w:t>civiles</w:t>
      </w:r>
      <w:r w:rsidR="001B445F" w:rsidRPr="00A30DDB">
        <w:rPr>
          <w:sz w:val="22"/>
        </w:rPr>
        <w:t>,</w:t>
      </w:r>
      <w:r w:rsidR="004F62CD" w:rsidRPr="00A30DDB">
        <w:rPr>
          <w:sz w:val="22"/>
        </w:rPr>
        <w:t xml:space="preserve"> comerciales</w:t>
      </w:r>
      <w:r w:rsidR="00864C52" w:rsidRPr="00A30DDB">
        <w:rPr>
          <w:sz w:val="22"/>
        </w:rPr>
        <w:t xml:space="preserve"> </w:t>
      </w:r>
      <w:r w:rsidR="001B445F" w:rsidRPr="00A30DDB">
        <w:rPr>
          <w:sz w:val="22"/>
        </w:rPr>
        <w:t xml:space="preserve">y </w:t>
      </w:r>
      <w:r w:rsidR="00CB1AD7" w:rsidRPr="00A30DDB">
        <w:rPr>
          <w:sz w:val="22"/>
        </w:rPr>
        <w:t xml:space="preserve">administrativas </w:t>
      </w:r>
      <w:r w:rsidR="001B445F" w:rsidRPr="00A30DDB">
        <w:rPr>
          <w:sz w:val="22"/>
        </w:rPr>
        <w:t xml:space="preserve">públicas </w:t>
      </w:r>
      <w:r w:rsidR="00864C52" w:rsidRPr="00A30DDB">
        <w:rPr>
          <w:sz w:val="22"/>
        </w:rPr>
        <w:t xml:space="preserve">aplicables: </w:t>
      </w:r>
      <w:r w:rsidR="00864C52" w:rsidRPr="00A30DDB">
        <w:rPr>
          <w:b/>
          <w:sz w:val="22"/>
          <w:u w:val="single"/>
        </w:rPr>
        <w:t xml:space="preserve">PRIMERA. </w:t>
      </w:r>
      <w:commentRangeStart w:id="3"/>
      <w:r w:rsidR="00864C52" w:rsidRPr="00A30DDB">
        <w:rPr>
          <w:b/>
          <w:sz w:val="22"/>
          <w:u w:val="single"/>
        </w:rPr>
        <w:t>OBJETO</w:t>
      </w:r>
      <w:commentRangeEnd w:id="3"/>
      <w:r w:rsidR="00560EF0">
        <w:rPr>
          <w:rStyle w:val="Refdecomentario"/>
          <w:rFonts w:asciiTheme="minorHAnsi" w:eastAsiaTheme="minorHAnsi" w:hAnsiTheme="minorHAnsi" w:cstheme="minorBidi"/>
          <w:lang w:val="en-US" w:eastAsia="en-US"/>
        </w:rPr>
        <w:commentReference w:id="3"/>
      </w:r>
      <w:r w:rsidR="00864C52" w:rsidRPr="00A30DDB">
        <w:rPr>
          <w:b/>
          <w:sz w:val="22"/>
        </w:rPr>
        <w:t>.</w:t>
      </w:r>
      <w:r w:rsidR="00CD619B" w:rsidRPr="00A30DDB">
        <w:rPr>
          <w:b/>
          <w:sz w:val="22"/>
        </w:rPr>
        <w:t xml:space="preserve"> </w:t>
      </w:r>
      <w:r w:rsidR="00CD619B" w:rsidRPr="00A30DDB">
        <w:rPr>
          <w:sz w:val="22"/>
        </w:rPr>
        <w:t xml:space="preserve">El </w:t>
      </w:r>
      <w:r w:rsidR="00CD619B" w:rsidRPr="00A30DDB">
        <w:rPr>
          <w:b/>
          <w:sz w:val="22"/>
        </w:rPr>
        <w:t>POLITÉCNICO JIC</w:t>
      </w:r>
      <w:r w:rsidR="00CD619B" w:rsidRPr="00A30DDB">
        <w:rPr>
          <w:sz w:val="22"/>
        </w:rPr>
        <w:t xml:space="preserve"> y</w:t>
      </w:r>
      <w:r w:rsidR="00864C52" w:rsidRPr="00A30DDB">
        <w:rPr>
          <w:sz w:val="22"/>
        </w:rPr>
        <w:t xml:space="preserve"> </w:t>
      </w:r>
      <w:r w:rsidR="00031DF0" w:rsidRPr="00A30DDB">
        <w:rPr>
          <w:b/>
          <w:sz w:val="22"/>
        </w:rPr>
        <w:t>LA EMPRESA</w:t>
      </w:r>
      <w:r w:rsidR="00864C52" w:rsidRPr="00A30DDB">
        <w:rPr>
          <w:sz w:val="22"/>
        </w:rPr>
        <w:t xml:space="preserve">, </w:t>
      </w:r>
      <w:r w:rsidR="003A1F21" w:rsidRPr="00A30DDB">
        <w:rPr>
          <w:sz w:val="22"/>
        </w:rPr>
        <w:t>en cumplimiento de sus respectivos objetos sociales</w:t>
      </w:r>
      <w:r w:rsidR="00864C52" w:rsidRPr="00A30DDB">
        <w:rPr>
          <w:sz w:val="22"/>
        </w:rPr>
        <w:t>, sin que exista subordinación jurídica</w:t>
      </w:r>
      <w:r w:rsidR="00CD619B" w:rsidRPr="00A30DDB">
        <w:rPr>
          <w:sz w:val="22"/>
        </w:rPr>
        <w:t xml:space="preserve"> mutua</w:t>
      </w:r>
      <w:r w:rsidR="00864C52" w:rsidRPr="00A30DDB">
        <w:rPr>
          <w:sz w:val="22"/>
        </w:rPr>
        <w:t xml:space="preserve">, </w:t>
      </w:r>
      <w:r w:rsidR="00CD619B" w:rsidRPr="00A30DDB">
        <w:rPr>
          <w:sz w:val="22"/>
        </w:rPr>
        <w:t xml:space="preserve">realizarán </w:t>
      </w:r>
      <w:r w:rsidR="003A1F21" w:rsidRPr="00A30DDB">
        <w:rPr>
          <w:sz w:val="22"/>
        </w:rPr>
        <w:t xml:space="preserve">de manera coordinada y conjunta </w:t>
      </w:r>
      <w:r w:rsidR="00CD619B" w:rsidRPr="00A30DDB">
        <w:rPr>
          <w:sz w:val="22"/>
        </w:rPr>
        <w:t>actividades de promoción y ejecución de actividades científicas y tecnológicas</w:t>
      </w:r>
      <w:r w:rsidR="003A1F21" w:rsidRPr="00A30DDB">
        <w:rPr>
          <w:sz w:val="22"/>
        </w:rPr>
        <w:t>, de manera particular relacionadas con uso de herramientas tecnológicas por parte de entidades y personas de cualquier naturaleza, en función de generar</w:t>
      </w:r>
      <w:r w:rsidR="006E10A9" w:rsidRPr="00A30DDB">
        <w:rPr>
          <w:sz w:val="22"/>
        </w:rPr>
        <w:t xml:space="preserve"> mejoramiento en los procesos relacionados y un correlativo aumento de la calidad de vida de las personas vinculadas.</w:t>
      </w:r>
      <w:r w:rsidR="00CB716E" w:rsidRPr="00A30DDB">
        <w:rPr>
          <w:sz w:val="22"/>
        </w:rPr>
        <w:t xml:space="preserve"> </w:t>
      </w:r>
      <w:r w:rsidR="0034439E" w:rsidRPr="00321522">
        <w:rPr>
          <w:b/>
          <w:sz w:val="22"/>
          <w:highlight w:val="yellow"/>
          <w:lang w:val="es-CO"/>
        </w:rPr>
        <w:t xml:space="preserve">PARAGRAFO 1: </w:t>
      </w:r>
      <w:r w:rsidR="0034439E" w:rsidRPr="00321522">
        <w:rPr>
          <w:sz w:val="22"/>
          <w:highlight w:val="yellow"/>
          <w:lang w:val="es-CO"/>
        </w:rPr>
        <w:t>De manera enunciativa</w:t>
      </w:r>
      <w:r w:rsidR="004C44E0" w:rsidRPr="00321522">
        <w:rPr>
          <w:sz w:val="22"/>
          <w:highlight w:val="yellow"/>
          <w:lang w:val="es-CO"/>
        </w:rPr>
        <w:t xml:space="preserve"> y opcional, es decir sin excluir otras posibilidades y sin vincularlas todas, las siguientes actividades podrán</w:t>
      </w:r>
      <w:r w:rsidR="00E24160" w:rsidRPr="00321522">
        <w:rPr>
          <w:sz w:val="22"/>
          <w:highlight w:val="yellow"/>
          <w:lang w:val="es-CO"/>
        </w:rPr>
        <w:t xml:space="preserve"> ser ejecutadas por las partes e</w:t>
      </w:r>
      <w:r w:rsidR="004C44E0" w:rsidRPr="00321522">
        <w:rPr>
          <w:sz w:val="22"/>
          <w:highlight w:val="yellow"/>
          <w:lang w:val="es-CO"/>
        </w:rPr>
        <w:t xml:space="preserve">n función de cumplir el objeto del presente acuerdo de voluntades: 1. </w:t>
      </w:r>
      <w:r w:rsidR="00A30DDB" w:rsidRPr="00321522">
        <w:rPr>
          <w:sz w:val="22"/>
          <w:highlight w:val="yellow"/>
          <w:lang w:val="es-CO" w:eastAsia="fr-FR"/>
        </w:rPr>
        <w:t>Transferir</w:t>
      </w:r>
      <w:r w:rsidR="004C44E0" w:rsidRPr="00321522">
        <w:rPr>
          <w:sz w:val="22"/>
          <w:highlight w:val="yellow"/>
          <w:lang w:val="es-CO" w:eastAsia="fr-FR"/>
        </w:rPr>
        <w:t xml:space="preserve"> tecnología y conocimientos entre las partes.</w:t>
      </w:r>
      <w:r w:rsidR="00E24160" w:rsidRPr="00321522">
        <w:rPr>
          <w:sz w:val="22"/>
          <w:highlight w:val="yellow"/>
          <w:lang w:val="es-CO" w:eastAsia="fr-FR"/>
        </w:rPr>
        <w:t xml:space="preserve"> 2. </w:t>
      </w:r>
      <w:r w:rsidR="00A30DDB" w:rsidRPr="00321522">
        <w:rPr>
          <w:sz w:val="22"/>
          <w:highlight w:val="yellow"/>
          <w:lang w:val="es-CO" w:eastAsia="fr-FR"/>
        </w:rPr>
        <w:t>Promover la a</w:t>
      </w:r>
      <w:r w:rsidR="004C44E0" w:rsidRPr="00321522">
        <w:rPr>
          <w:sz w:val="22"/>
          <w:highlight w:val="yellow"/>
          <w:lang w:val="es-CO" w:eastAsia="fr-FR"/>
        </w:rPr>
        <w:t xml:space="preserve">ctualización del currículo de los programas pertinentes del </w:t>
      </w:r>
      <w:r w:rsidR="00E24160" w:rsidRPr="00321522">
        <w:rPr>
          <w:b/>
          <w:sz w:val="22"/>
          <w:highlight w:val="yellow"/>
          <w:lang w:val="es-CO" w:eastAsia="fr-FR"/>
        </w:rPr>
        <w:t>POLITÉCNICO JIC</w:t>
      </w:r>
      <w:r w:rsidR="004C44E0" w:rsidRPr="00321522">
        <w:rPr>
          <w:sz w:val="22"/>
          <w:highlight w:val="yellow"/>
          <w:lang w:val="es-CO" w:eastAsia="fr-FR"/>
        </w:rPr>
        <w:t xml:space="preserve">, a partir de las experiencias y buenas prácticas que se han </w:t>
      </w:r>
      <w:r w:rsidR="00E24160" w:rsidRPr="00321522">
        <w:rPr>
          <w:sz w:val="22"/>
          <w:highlight w:val="yellow"/>
          <w:lang w:val="es-CO" w:eastAsia="fr-FR"/>
        </w:rPr>
        <w:t xml:space="preserve">generado en </w:t>
      </w:r>
      <w:r w:rsidR="00A30DDB" w:rsidRPr="00321522">
        <w:rPr>
          <w:sz w:val="22"/>
          <w:highlight w:val="yellow"/>
          <w:lang w:val="es-CO" w:eastAsia="fr-FR"/>
        </w:rPr>
        <w:t xml:space="preserve">el ejercicio social de </w:t>
      </w:r>
      <w:r w:rsidR="00E24160" w:rsidRPr="00321522">
        <w:rPr>
          <w:b/>
          <w:sz w:val="22"/>
          <w:highlight w:val="yellow"/>
          <w:lang w:val="es-CO" w:eastAsia="fr-FR"/>
        </w:rPr>
        <w:t>LA EMPRESA</w:t>
      </w:r>
      <w:r w:rsidR="004C44E0" w:rsidRPr="00321522">
        <w:rPr>
          <w:sz w:val="22"/>
          <w:highlight w:val="yellow"/>
          <w:lang w:val="es-CO" w:eastAsia="fr-FR"/>
        </w:rPr>
        <w:t>.</w:t>
      </w:r>
      <w:r w:rsidR="00A30DDB" w:rsidRPr="00321522">
        <w:rPr>
          <w:sz w:val="22"/>
          <w:highlight w:val="yellow"/>
          <w:lang w:val="es-CO" w:eastAsia="fr-FR"/>
        </w:rPr>
        <w:t xml:space="preserve"> 3. Promover la participación de estudiantes y egresados del </w:t>
      </w:r>
      <w:r w:rsidR="00A30DDB" w:rsidRPr="00321522">
        <w:rPr>
          <w:b/>
          <w:sz w:val="22"/>
          <w:highlight w:val="yellow"/>
          <w:lang w:val="es-CO" w:eastAsia="fr-FR"/>
        </w:rPr>
        <w:t>POLITÉCNICO JIC</w:t>
      </w:r>
      <w:r w:rsidR="004C44E0" w:rsidRPr="00321522">
        <w:rPr>
          <w:sz w:val="22"/>
          <w:highlight w:val="yellow"/>
          <w:lang w:val="es-CO" w:eastAsia="fr-FR"/>
        </w:rPr>
        <w:t xml:space="preserve">, complementando los procesos de transferencia </w:t>
      </w:r>
      <w:bookmarkStart w:id="4" w:name="_GoBack"/>
      <w:bookmarkEnd w:id="4"/>
      <w:r w:rsidR="004C44E0" w:rsidRPr="00321522">
        <w:rPr>
          <w:sz w:val="22"/>
          <w:highlight w:val="yellow"/>
          <w:lang w:val="es-CO" w:eastAsia="fr-FR"/>
        </w:rPr>
        <w:lastRenderedPageBreak/>
        <w:t>de tecnología, en los procesos de implementación, capacitación y operación de producto</w:t>
      </w:r>
      <w:r w:rsidR="007D35F6" w:rsidRPr="00321522">
        <w:rPr>
          <w:sz w:val="22"/>
          <w:highlight w:val="yellow"/>
          <w:lang w:val="es-CO" w:eastAsia="fr-FR"/>
        </w:rPr>
        <w:t>s de tecnología que se desarrollen en el marco del presente acuerdo</w:t>
      </w:r>
      <w:r w:rsidR="004C44E0" w:rsidRPr="00321522">
        <w:rPr>
          <w:sz w:val="22"/>
          <w:highlight w:val="yellow"/>
          <w:lang w:val="es-CO" w:eastAsia="fr-FR"/>
        </w:rPr>
        <w:t>.</w:t>
      </w:r>
      <w:r w:rsidR="007D35F6" w:rsidRPr="00321522">
        <w:rPr>
          <w:sz w:val="22"/>
          <w:highlight w:val="yellow"/>
          <w:lang w:val="es-CO" w:eastAsia="fr-FR"/>
        </w:rPr>
        <w:t xml:space="preserve"> 4. Promover la participación de i</w:t>
      </w:r>
      <w:r w:rsidR="004C44E0" w:rsidRPr="00321522">
        <w:rPr>
          <w:sz w:val="22"/>
          <w:highlight w:val="yellow"/>
          <w:lang w:val="es-CO" w:eastAsia="fr-FR"/>
        </w:rPr>
        <w:t xml:space="preserve">nvestigadores del </w:t>
      </w:r>
      <w:r w:rsidR="007D35F6" w:rsidRPr="00321522">
        <w:rPr>
          <w:b/>
          <w:sz w:val="22"/>
          <w:highlight w:val="yellow"/>
          <w:lang w:val="es-CO" w:eastAsia="fr-FR"/>
        </w:rPr>
        <w:t>POLITÉCNICO JIC</w:t>
      </w:r>
      <w:r w:rsidR="007D35F6" w:rsidRPr="00321522">
        <w:rPr>
          <w:sz w:val="22"/>
          <w:highlight w:val="yellow"/>
          <w:lang w:val="es-CO" w:eastAsia="fr-FR"/>
        </w:rPr>
        <w:t xml:space="preserve"> en relación con la </w:t>
      </w:r>
      <w:r w:rsidR="004C44E0" w:rsidRPr="00321522">
        <w:rPr>
          <w:sz w:val="22"/>
          <w:highlight w:val="yellow"/>
          <w:lang w:val="es-CO" w:eastAsia="fr-FR"/>
        </w:rPr>
        <w:t>complemen</w:t>
      </w:r>
      <w:r w:rsidR="007D35F6" w:rsidRPr="00321522">
        <w:rPr>
          <w:sz w:val="22"/>
          <w:highlight w:val="yellow"/>
          <w:lang w:val="es-CO" w:eastAsia="fr-FR"/>
        </w:rPr>
        <w:t>tación</w:t>
      </w:r>
      <w:r w:rsidR="004C44E0" w:rsidRPr="00321522">
        <w:rPr>
          <w:sz w:val="22"/>
          <w:highlight w:val="yellow"/>
          <w:lang w:val="es-CO" w:eastAsia="fr-FR"/>
        </w:rPr>
        <w:t xml:space="preserve"> o </w:t>
      </w:r>
      <w:r w:rsidR="007D35F6" w:rsidRPr="00321522">
        <w:rPr>
          <w:sz w:val="22"/>
          <w:highlight w:val="yellow"/>
          <w:lang w:val="es-CO" w:eastAsia="fr-FR"/>
        </w:rPr>
        <w:t>inclusión de</w:t>
      </w:r>
      <w:r w:rsidR="004C44E0" w:rsidRPr="00321522">
        <w:rPr>
          <w:sz w:val="22"/>
          <w:highlight w:val="yellow"/>
          <w:lang w:val="es-CO" w:eastAsia="fr-FR"/>
        </w:rPr>
        <w:t xml:space="preserve"> componentes de innovación que se consideren pertinentes</w:t>
      </w:r>
      <w:r w:rsidR="00CA12BA">
        <w:rPr>
          <w:sz w:val="22"/>
          <w:highlight w:val="yellow"/>
          <w:lang w:val="es-CO" w:eastAsia="fr-FR"/>
        </w:rPr>
        <w:t xml:space="preserve"> a</w:t>
      </w:r>
      <w:r w:rsidR="007D35F6" w:rsidRPr="00321522">
        <w:rPr>
          <w:sz w:val="22"/>
          <w:highlight w:val="yellow"/>
          <w:lang w:val="es-CO" w:eastAsia="fr-FR"/>
        </w:rPr>
        <w:t xml:space="preserve"> productos de tecnología que se desarrollen en el marco del presente acuerdo</w:t>
      </w:r>
      <w:r w:rsidR="004C44E0" w:rsidRPr="00321522">
        <w:rPr>
          <w:sz w:val="22"/>
          <w:highlight w:val="yellow"/>
          <w:lang w:val="es-CO" w:eastAsia="fr-FR"/>
        </w:rPr>
        <w:t>.</w:t>
      </w:r>
      <w:r w:rsidR="00321522" w:rsidRPr="00321522">
        <w:rPr>
          <w:sz w:val="22"/>
          <w:highlight w:val="yellow"/>
          <w:lang w:val="es-CO" w:eastAsia="fr-FR"/>
        </w:rPr>
        <w:t xml:space="preserve"> </w:t>
      </w:r>
      <w:r w:rsidR="00CB716E" w:rsidRPr="00321522">
        <w:rPr>
          <w:rFonts w:cs="Arial"/>
          <w:b/>
          <w:sz w:val="22"/>
          <w:szCs w:val="22"/>
          <w:highlight w:val="yellow"/>
          <w:lang w:eastAsia="es-ES"/>
        </w:rPr>
        <w:t>PARAGRAFO</w:t>
      </w:r>
      <w:r w:rsidR="0034439E" w:rsidRPr="00321522">
        <w:rPr>
          <w:rFonts w:cs="Arial"/>
          <w:b/>
          <w:sz w:val="22"/>
          <w:szCs w:val="22"/>
          <w:highlight w:val="yellow"/>
          <w:lang w:eastAsia="es-ES"/>
        </w:rPr>
        <w:t xml:space="preserve"> 2</w:t>
      </w:r>
      <w:r w:rsidR="00CB716E" w:rsidRPr="00321522">
        <w:rPr>
          <w:rFonts w:cs="Arial"/>
          <w:b/>
          <w:sz w:val="22"/>
          <w:szCs w:val="22"/>
          <w:highlight w:val="yellow"/>
          <w:lang w:eastAsia="es-ES"/>
        </w:rPr>
        <w:t>:</w:t>
      </w:r>
      <w:r w:rsidR="00307624" w:rsidRPr="00321522">
        <w:rPr>
          <w:rFonts w:cs="Arial"/>
          <w:b/>
          <w:sz w:val="22"/>
          <w:szCs w:val="22"/>
          <w:highlight w:val="yellow"/>
          <w:lang w:eastAsia="es-ES"/>
        </w:rPr>
        <w:t xml:space="preserve"> </w:t>
      </w:r>
      <w:r w:rsidR="00321522" w:rsidRPr="00321522">
        <w:rPr>
          <w:rFonts w:cs="Arial"/>
          <w:sz w:val="22"/>
          <w:szCs w:val="22"/>
          <w:highlight w:val="yellow"/>
          <w:lang w:eastAsia="es-ES"/>
        </w:rPr>
        <w:t>En función de aplicarse a lo mencionado,</w:t>
      </w:r>
      <w:r w:rsidR="00321522" w:rsidRPr="00321522">
        <w:rPr>
          <w:rFonts w:cs="Arial"/>
          <w:b/>
          <w:sz w:val="22"/>
          <w:szCs w:val="22"/>
          <w:highlight w:val="yellow"/>
          <w:lang w:eastAsia="es-ES"/>
        </w:rPr>
        <w:t xml:space="preserve"> </w:t>
      </w:r>
      <w:r w:rsidR="00321522" w:rsidRPr="00321522">
        <w:rPr>
          <w:rFonts w:cs="Arial"/>
          <w:sz w:val="22"/>
          <w:szCs w:val="22"/>
          <w:highlight w:val="yellow"/>
          <w:lang w:eastAsia="es-ES"/>
        </w:rPr>
        <w:t>lo relacionado con propiedad intelectual y derechos de autor en desarrollo del objeto del presente acuerdo se encuentra definido en la cláusula quinta del mismo</w:t>
      </w:r>
      <w:r w:rsidR="00321522" w:rsidRPr="003B34F8">
        <w:rPr>
          <w:rFonts w:cs="Arial"/>
          <w:sz w:val="22"/>
          <w:szCs w:val="22"/>
          <w:highlight w:val="yellow"/>
          <w:lang w:eastAsia="es-ES"/>
        </w:rPr>
        <w:t xml:space="preserve">. </w:t>
      </w:r>
      <w:r w:rsidR="002B50E0" w:rsidRPr="003B34F8">
        <w:rPr>
          <w:rFonts w:cs="Arial"/>
          <w:b/>
          <w:sz w:val="22"/>
          <w:szCs w:val="22"/>
          <w:highlight w:val="yellow"/>
          <w:lang w:eastAsia="es-ES"/>
        </w:rPr>
        <w:t>PARAGRAFO 3</w:t>
      </w:r>
      <w:r w:rsidR="00321522" w:rsidRPr="003B34F8">
        <w:rPr>
          <w:rFonts w:cs="Arial"/>
          <w:b/>
          <w:sz w:val="22"/>
          <w:szCs w:val="22"/>
          <w:highlight w:val="yellow"/>
          <w:lang w:eastAsia="es-ES"/>
        </w:rPr>
        <w:t xml:space="preserve">: </w:t>
      </w:r>
      <w:r w:rsidR="002B50E0" w:rsidRPr="003B34F8">
        <w:rPr>
          <w:rFonts w:cs="Arial"/>
          <w:sz w:val="22"/>
          <w:szCs w:val="22"/>
          <w:highlight w:val="yellow"/>
          <w:lang w:eastAsia="es-ES"/>
        </w:rPr>
        <w:t>En virtud del presente acuerdo, las partes podrán desarrollar de manera conjunta las actividades científicas y tecnológicas que como tales consagra el Decreto 591 de 1991 y las demás normas que lo modifiquen, adicionen o deroguen.</w:t>
      </w:r>
      <w:r w:rsidR="002B50E0">
        <w:rPr>
          <w:rFonts w:cs="Arial"/>
          <w:sz w:val="22"/>
          <w:szCs w:val="22"/>
          <w:lang w:eastAsia="es-ES"/>
        </w:rPr>
        <w:t xml:space="preserve"> </w:t>
      </w:r>
      <w:r w:rsidR="002B50E0">
        <w:rPr>
          <w:rFonts w:cs="Arial"/>
          <w:b/>
          <w:sz w:val="22"/>
          <w:szCs w:val="22"/>
          <w:lang w:eastAsia="es-ES"/>
        </w:rPr>
        <w:t>PARAGRAFO 4</w:t>
      </w:r>
      <w:r w:rsidR="002B50E0" w:rsidRPr="00E24160">
        <w:rPr>
          <w:rFonts w:cs="Arial"/>
          <w:b/>
          <w:sz w:val="22"/>
          <w:szCs w:val="22"/>
          <w:lang w:eastAsia="es-ES"/>
        </w:rPr>
        <w:t>:</w:t>
      </w:r>
      <w:r w:rsidR="002B50E0">
        <w:rPr>
          <w:rFonts w:cs="Arial"/>
          <w:b/>
          <w:sz w:val="22"/>
          <w:szCs w:val="22"/>
          <w:lang w:eastAsia="es-ES"/>
        </w:rPr>
        <w:t xml:space="preserve"> </w:t>
      </w:r>
      <w:r w:rsidR="00321522">
        <w:rPr>
          <w:rFonts w:cs="Arial"/>
          <w:sz w:val="22"/>
          <w:szCs w:val="22"/>
          <w:lang w:eastAsia="es-ES"/>
        </w:rPr>
        <w:t xml:space="preserve">El </w:t>
      </w:r>
      <w:r w:rsidR="00307624" w:rsidRPr="00E24160">
        <w:rPr>
          <w:rFonts w:cs="Arial"/>
          <w:sz w:val="22"/>
          <w:szCs w:val="22"/>
          <w:lang w:eastAsia="es-ES"/>
        </w:rPr>
        <w:t>presente Acuerdo de Voluntades no</w:t>
      </w:r>
      <w:r w:rsidR="00A6542B" w:rsidRPr="00E24160">
        <w:rPr>
          <w:rFonts w:cs="Arial"/>
          <w:sz w:val="22"/>
          <w:szCs w:val="22"/>
          <w:lang w:eastAsia="es-ES"/>
        </w:rPr>
        <w:t xml:space="preserve"> constituye la creación de una persona jurídica independiente de cualquier naturaleza. </w:t>
      </w:r>
      <w:r w:rsidR="00167629" w:rsidRPr="00E24160">
        <w:rPr>
          <w:rFonts w:cs="Arial"/>
          <w:b/>
          <w:sz w:val="22"/>
          <w:szCs w:val="22"/>
          <w:u w:val="single"/>
          <w:lang w:eastAsia="es-ES"/>
        </w:rPr>
        <w:t xml:space="preserve">SEGUNDA. </w:t>
      </w:r>
      <w:r w:rsidR="006E10A9" w:rsidRPr="00E24160">
        <w:rPr>
          <w:rFonts w:cs="Arial"/>
          <w:b/>
          <w:sz w:val="22"/>
          <w:szCs w:val="22"/>
          <w:u w:val="single"/>
          <w:lang w:eastAsia="es-ES"/>
        </w:rPr>
        <w:t>APORTES</w:t>
      </w:r>
      <w:r w:rsidR="008608E7" w:rsidRPr="00E24160">
        <w:rPr>
          <w:rFonts w:cs="Arial"/>
          <w:b/>
          <w:sz w:val="22"/>
          <w:szCs w:val="22"/>
          <w:u w:val="single"/>
          <w:lang w:eastAsia="es-ES"/>
        </w:rPr>
        <w:t xml:space="preserve"> Y FORMA DE </w:t>
      </w:r>
      <w:r w:rsidR="006E10A9" w:rsidRPr="00E24160">
        <w:rPr>
          <w:rFonts w:cs="Arial"/>
          <w:b/>
          <w:sz w:val="22"/>
          <w:szCs w:val="22"/>
          <w:u w:val="single"/>
          <w:lang w:eastAsia="es-ES"/>
        </w:rPr>
        <w:t>APORTACIÓN</w:t>
      </w:r>
      <w:r w:rsidR="00167629" w:rsidRPr="00E24160">
        <w:rPr>
          <w:rFonts w:cs="Arial"/>
          <w:b/>
          <w:sz w:val="22"/>
          <w:szCs w:val="22"/>
          <w:lang w:eastAsia="es-ES"/>
        </w:rPr>
        <w:t>.</w:t>
      </w:r>
      <w:r w:rsidR="00167629" w:rsidRPr="00E24160">
        <w:rPr>
          <w:rFonts w:cs="Arial"/>
          <w:sz w:val="22"/>
          <w:szCs w:val="22"/>
          <w:lang w:eastAsia="es-ES"/>
        </w:rPr>
        <w:t xml:space="preserve"> </w:t>
      </w:r>
      <w:r w:rsidR="00700EA7" w:rsidRPr="00E24160">
        <w:rPr>
          <w:rFonts w:cs="Arial"/>
          <w:sz w:val="22"/>
          <w:szCs w:val="22"/>
          <w:lang w:eastAsia="es-ES"/>
        </w:rPr>
        <w:t>Los aportes de la</w:t>
      </w:r>
      <w:r w:rsidR="00493C60" w:rsidRPr="00E24160">
        <w:rPr>
          <w:rFonts w:cs="Arial"/>
          <w:sz w:val="22"/>
          <w:szCs w:val="22"/>
          <w:lang w:eastAsia="es-ES"/>
        </w:rPr>
        <w:t>s</w:t>
      </w:r>
      <w:r w:rsidR="00700EA7" w:rsidRPr="00E24160">
        <w:rPr>
          <w:rFonts w:cs="Arial"/>
          <w:sz w:val="22"/>
          <w:szCs w:val="22"/>
          <w:lang w:eastAsia="es-ES"/>
        </w:rPr>
        <w:t xml:space="preserve"> partes para la ejecución del presente acuerdo se</w:t>
      </w:r>
      <w:r w:rsidR="00A6542B" w:rsidRPr="00E24160">
        <w:rPr>
          <w:rFonts w:cs="Arial"/>
          <w:sz w:val="22"/>
          <w:szCs w:val="22"/>
          <w:lang w:eastAsia="es-ES"/>
        </w:rPr>
        <w:t xml:space="preserve"> </w:t>
      </w:r>
      <w:r w:rsidR="00841EDF" w:rsidRPr="00E24160">
        <w:rPr>
          <w:rFonts w:cs="Arial"/>
          <w:sz w:val="22"/>
          <w:szCs w:val="22"/>
          <w:lang w:eastAsia="es-ES"/>
        </w:rPr>
        <w:t>regirán</w:t>
      </w:r>
      <w:r w:rsidR="00A6542B" w:rsidRPr="00E24160">
        <w:rPr>
          <w:rFonts w:cs="Arial"/>
          <w:sz w:val="22"/>
          <w:szCs w:val="22"/>
          <w:lang w:eastAsia="es-ES"/>
        </w:rPr>
        <w:t xml:space="preserve"> por los siguientes términos</w:t>
      </w:r>
      <w:r w:rsidR="00493C60" w:rsidRPr="00E24160">
        <w:rPr>
          <w:rFonts w:cs="Arial"/>
          <w:sz w:val="22"/>
          <w:szCs w:val="22"/>
          <w:lang w:eastAsia="es-ES"/>
        </w:rPr>
        <w:t>:</w:t>
      </w:r>
    </w:p>
    <w:tbl>
      <w:tblPr>
        <w:tblStyle w:val="Tablaconcuadrcula"/>
        <w:tblW w:w="9810" w:type="dxa"/>
        <w:tblInd w:w="198" w:type="dxa"/>
        <w:tblLayout w:type="fixed"/>
        <w:tblLook w:val="04A0" w:firstRow="1" w:lastRow="0" w:firstColumn="1" w:lastColumn="0" w:noHBand="0" w:noVBand="1"/>
      </w:tblPr>
      <w:tblGrid>
        <w:gridCol w:w="1890"/>
        <w:gridCol w:w="1620"/>
        <w:gridCol w:w="3150"/>
        <w:gridCol w:w="3150"/>
      </w:tblGrid>
      <w:tr w:rsidR="00597A99" w:rsidRPr="00E24160" w:rsidTr="003312C1">
        <w:tc>
          <w:tcPr>
            <w:tcW w:w="1890" w:type="dxa"/>
          </w:tcPr>
          <w:p w:rsidR="00597A99" w:rsidRPr="00E24160" w:rsidRDefault="00597A99" w:rsidP="00493C60">
            <w:pPr>
              <w:pStyle w:val="Sinespaciado"/>
              <w:jc w:val="center"/>
              <w:rPr>
                <w:rFonts w:cs="Arial"/>
                <w:b/>
                <w:sz w:val="20"/>
                <w:szCs w:val="20"/>
                <w:lang w:eastAsia="es-ES"/>
              </w:rPr>
            </w:pPr>
            <w:r w:rsidRPr="00E24160">
              <w:rPr>
                <w:rFonts w:cs="Arial"/>
                <w:b/>
                <w:sz w:val="20"/>
                <w:szCs w:val="20"/>
                <w:lang w:eastAsia="es-ES"/>
              </w:rPr>
              <w:t>Parte</w:t>
            </w:r>
          </w:p>
        </w:tc>
        <w:tc>
          <w:tcPr>
            <w:tcW w:w="1620" w:type="dxa"/>
          </w:tcPr>
          <w:p w:rsidR="00597A99" w:rsidRPr="00E24160" w:rsidRDefault="00597A99" w:rsidP="00493C60">
            <w:pPr>
              <w:pStyle w:val="Sinespaciado"/>
              <w:jc w:val="center"/>
              <w:rPr>
                <w:rFonts w:cs="Arial"/>
                <w:b/>
                <w:sz w:val="20"/>
                <w:szCs w:val="20"/>
                <w:lang w:eastAsia="es-ES"/>
              </w:rPr>
            </w:pPr>
            <w:r w:rsidRPr="00E24160">
              <w:rPr>
                <w:rFonts w:cs="Arial"/>
                <w:b/>
                <w:sz w:val="20"/>
                <w:szCs w:val="20"/>
                <w:lang w:eastAsia="es-ES"/>
              </w:rPr>
              <w:t>Naturaleza del aporte</w:t>
            </w:r>
          </w:p>
        </w:tc>
        <w:tc>
          <w:tcPr>
            <w:tcW w:w="3150" w:type="dxa"/>
          </w:tcPr>
          <w:p w:rsidR="00597A99" w:rsidRPr="00E24160" w:rsidRDefault="00597A99" w:rsidP="00493C60">
            <w:pPr>
              <w:pStyle w:val="Sinespaciado"/>
              <w:jc w:val="center"/>
              <w:rPr>
                <w:rFonts w:cs="Arial"/>
                <w:b/>
                <w:sz w:val="20"/>
                <w:szCs w:val="20"/>
                <w:lang w:eastAsia="es-ES"/>
              </w:rPr>
            </w:pPr>
            <w:r w:rsidRPr="00E24160">
              <w:rPr>
                <w:rFonts w:cs="Arial"/>
                <w:b/>
                <w:sz w:val="20"/>
                <w:szCs w:val="20"/>
                <w:lang w:eastAsia="es-ES"/>
              </w:rPr>
              <w:t>Descripción</w:t>
            </w:r>
          </w:p>
        </w:tc>
        <w:tc>
          <w:tcPr>
            <w:tcW w:w="3150" w:type="dxa"/>
          </w:tcPr>
          <w:p w:rsidR="00597A99" w:rsidRPr="00E24160" w:rsidRDefault="00597A99" w:rsidP="00493C60">
            <w:pPr>
              <w:pStyle w:val="Sinespaciado"/>
              <w:jc w:val="center"/>
              <w:rPr>
                <w:rFonts w:cs="Arial"/>
                <w:b/>
                <w:sz w:val="20"/>
                <w:szCs w:val="20"/>
                <w:lang w:eastAsia="es-ES"/>
              </w:rPr>
            </w:pPr>
            <w:r w:rsidRPr="00E24160">
              <w:rPr>
                <w:rFonts w:cs="Arial"/>
                <w:b/>
                <w:sz w:val="20"/>
                <w:szCs w:val="20"/>
                <w:lang w:eastAsia="es-ES"/>
              </w:rPr>
              <w:t>Términos de aporte</w:t>
            </w:r>
          </w:p>
        </w:tc>
      </w:tr>
      <w:tr w:rsidR="00885044" w:rsidRPr="007A6FF5" w:rsidTr="003312C1">
        <w:tc>
          <w:tcPr>
            <w:tcW w:w="1890" w:type="dxa"/>
          </w:tcPr>
          <w:p w:rsidR="00885044" w:rsidRPr="00E24160" w:rsidRDefault="00885044" w:rsidP="00497543">
            <w:pPr>
              <w:pStyle w:val="Sinespaciado"/>
              <w:jc w:val="both"/>
              <w:rPr>
                <w:rFonts w:cs="Arial"/>
                <w:b/>
                <w:sz w:val="20"/>
                <w:szCs w:val="20"/>
                <w:lang w:eastAsia="es-ES"/>
              </w:rPr>
            </w:pPr>
            <w:r w:rsidRPr="00E24160">
              <w:rPr>
                <w:rFonts w:cs="Arial"/>
                <w:b/>
                <w:sz w:val="20"/>
                <w:szCs w:val="20"/>
                <w:lang w:eastAsia="es-ES"/>
              </w:rPr>
              <w:t>LA EMPRESA</w:t>
            </w:r>
          </w:p>
        </w:tc>
        <w:tc>
          <w:tcPr>
            <w:tcW w:w="1620" w:type="dxa"/>
          </w:tcPr>
          <w:p w:rsidR="00885044" w:rsidRPr="00E24160" w:rsidRDefault="00885044" w:rsidP="00497543">
            <w:pPr>
              <w:pStyle w:val="Sinespaciado"/>
              <w:jc w:val="center"/>
              <w:rPr>
                <w:rFonts w:cs="Arial"/>
                <w:sz w:val="20"/>
                <w:szCs w:val="20"/>
                <w:lang w:eastAsia="es-ES"/>
              </w:rPr>
            </w:pPr>
            <w:r w:rsidRPr="00E24160">
              <w:rPr>
                <w:rFonts w:cs="Arial"/>
                <w:sz w:val="20"/>
                <w:szCs w:val="20"/>
                <w:lang w:eastAsia="es-ES"/>
              </w:rPr>
              <w:t>Especie</w:t>
            </w:r>
          </w:p>
        </w:tc>
        <w:tc>
          <w:tcPr>
            <w:tcW w:w="3150" w:type="dxa"/>
          </w:tcPr>
          <w:p w:rsidR="006A072C" w:rsidRPr="00E24160" w:rsidRDefault="00BD035A" w:rsidP="003A2F8B">
            <w:pPr>
              <w:pStyle w:val="Sinespaciado"/>
              <w:numPr>
                <w:ilvl w:val="0"/>
                <w:numId w:val="3"/>
              </w:numPr>
              <w:tabs>
                <w:tab w:val="left" w:pos="1080"/>
              </w:tabs>
              <w:ind w:left="252"/>
              <w:jc w:val="both"/>
              <w:rPr>
                <w:rFonts w:cs="Arial"/>
                <w:sz w:val="20"/>
                <w:szCs w:val="20"/>
                <w:highlight w:val="yellow"/>
                <w:lang w:eastAsia="es-ES"/>
              </w:rPr>
            </w:pPr>
            <w:r w:rsidRPr="00E24160">
              <w:rPr>
                <w:rFonts w:cs="Arial"/>
                <w:b/>
                <w:sz w:val="20"/>
                <w:szCs w:val="20"/>
                <w:highlight w:val="yellow"/>
                <w:lang w:eastAsia="es-ES"/>
              </w:rPr>
              <w:t xml:space="preserve">LA EMPRESA, </w:t>
            </w:r>
            <w:r w:rsidRPr="00E24160">
              <w:rPr>
                <w:rFonts w:cs="Arial"/>
                <w:sz w:val="20"/>
                <w:szCs w:val="20"/>
                <w:highlight w:val="yellow"/>
                <w:lang w:eastAsia="es-ES"/>
              </w:rPr>
              <w:t xml:space="preserve">en coordinación con el </w:t>
            </w:r>
            <w:r w:rsidRPr="00E24160">
              <w:rPr>
                <w:rFonts w:cs="Arial"/>
                <w:b/>
                <w:sz w:val="20"/>
                <w:szCs w:val="20"/>
                <w:highlight w:val="yellow"/>
                <w:lang w:eastAsia="es-ES"/>
              </w:rPr>
              <w:t xml:space="preserve">POLITECNICO JIC, </w:t>
            </w:r>
            <w:r w:rsidRPr="00E24160">
              <w:rPr>
                <w:rFonts w:cs="Arial"/>
                <w:sz w:val="20"/>
                <w:szCs w:val="20"/>
                <w:highlight w:val="yellow"/>
                <w:lang w:eastAsia="es-ES"/>
              </w:rPr>
              <w:t>s</w:t>
            </w:r>
            <w:r w:rsidR="006A072C" w:rsidRPr="00E24160">
              <w:rPr>
                <w:rFonts w:cs="Arial"/>
                <w:sz w:val="20"/>
                <w:szCs w:val="20"/>
                <w:highlight w:val="yellow"/>
                <w:lang w:eastAsia="es-ES"/>
              </w:rPr>
              <w:t xml:space="preserve">e encargará de promocionar el uso de herramientas tecnológicas en función de mejorar los procesos de gestión de las entidades y personas que hacen parte de la estructura </w:t>
            </w:r>
            <w:r w:rsidR="006A072C" w:rsidRPr="00C264EC">
              <w:rPr>
                <w:rFonts w:cs="Arial"/>
                <w:sz w:val="20"/>
                <w:szCs w:val="20"/>
                <w:highlight w:val="yellow"/>
                <w:lang w:eastAsia="es-ES"/>
              </w:rPr>
              <w:t>de relaciones, formalizadas y no formalizadas</w:t>
            </w:r>
            <w:r w:rsidR="000A0785" w:rsidRPr="00C264EC">
              <w:rPr>
                <w:rFonts w:cs="Arial"/>
                <w:sz w:val="20"/>
                <w:szCs w:val="20"/>
                <w:highlight w:val="yellow"/>
                <w:lang w:eastAsia="es-ES"/>
              </w:rPr>
              <w:t xml:space="preserve"> aportada por el </w:t>
            </w:r>
            <w:r w:rsidR="000A0785" w:rsidRPr="00C264EC">
              <w:rPr>
                <w:rFonts w:cs="Arial"/>
                <w:b/>
                <w:sz w:val="20"/>
                <w:szCs w:val="20"/>
                <w:highlight w:val="yellow"/>
                <w:lang w:eastAsia="es-ES"/>
              </w:rPr>
              <w:t>POLITÉCNICO JIC</w:t>
            </w:r>
            <w:r w:rsidR="000A0785" w:rsidRPr="00C264EC">
              <w:rPr>
                <w:rFonts w:cs="Arial"/>
                <w:sz w:val="20"/>
                <w:szCs w:val="20"/>
                <w:highlight w:val="yellow"/>
                <w:lang w:eastAsia="es-ES"/>
              </w:rPr>
              <w:t xml:space="preserve">. </w:t>
            </w:r>
            <w:r w:rsidR="003A2F8B" w:rsidRPr="00C264EC">
              <w:rPr>
                <w:rFonts w:cs="Arial"/>
                <w:sz w:val="20"/>
                <w:szCs w:val="20"/>
                <w:highlight w:val="yellow"/>
                <w:lang w:eastAsia="es-ES"/>
              </w:rPr>
              <w:t xml:space="preserve">Lo anterior a manera de actividad de difusión científica </w:t>
            </w:r>
            <w:r w:rsidR="003A2F8B" w:rsidRPr="00E24160">
              <w:rPr>
                <w:rFonts w:cs="Arial"/>
                <w:sz w:val="20"/>
                <w:szCs w:val="20"/>
                <w:highlight w:val="yellow"/>
                <w:lang w:eastAsia="es-ES"/>
              </w:rPr>
              <w:t>y tecnológica, así como de ejecución de talleres de ciencia y tecnología en desarrollo de lo consagrado en el Decreto 591 de 1991</w:t>
            </w:r>
            <w:r w:rsidR="00251549" w:rsidRPr="00E24160">
              <w:rPr>
                <w:rFonts w:cs="Arial"/>
                <w:sz w:val="20"/>
                <w:szCs w:val="20"/>
                <w:highlight w:val="yellow"/>
                <w:lang w:eastAsia="es-ES"/>
              </w:rPr>
              <w:t>.</w:t>
            </w:r>
          </w:p>
          <w:p w:rsidR="008822FA" w:rsidRDefault="00BD035A" w:rsidP="008660BB">
            <w:pPr>
              <w:pStyle w:val="Sinespaciado"/>
              <w:numPr>
                <w:ilvl w:val="0"/>
                <w:numId w:val="3"/>
              </w:numPr>
              <w:tabs>
                <w:tab w:val="left" w:pos="1080"/>
              </w:tabs>
              <w:ind w:left="252" w:hanging="270"/>
              <w:jc w:val="both"/>
              <w:rPr>
                <w:rFonts w:cs="Arial"/>
                <w:sz w:val="20"/>
                <w:szCs w:val="20"/>
                <w:lang w:eastAsia="es-ES"/>
              </w:rPr>
            </w:pPr>
            <w:r w:rsidRPr="00E24160">
              <w:rPr>
                <w:rFonts w:cs="Arial"/>
                <w:sz w:val="20"/>
                <w:szCs w:val="20"/>
                <w:lang w:eastAsia="es-ES"/>
              </w:rPr>
              <w:t>E</w:t>
            </w:r>
            <w:r w:rsidR="00885044" w:rsidRPr="00E24160">
              <w:rPr>
                <w:rFonts w:cs="Arial"/>
                <w:sz w:val="20"/>
                <w:szCs w:val="20"/>
                <w:lang w:eastAsia="es-ES"/>
              </w:rPr>
              <w:t xml:space="preserve">n calidad de proveedor de SAAS (Software as a Service – Software como Servicio), </w:t>
            </w:r>
            <w:r w:rsidRPr="00E24160">
              <w:rPr>
                <w:rFonts w:cs="Arial"/>
                <w:sz w:val="20"/>
                <w:szCs w:val="20"/>
                <w:lang w:eastAsia="es-ES"/>
              </w:rPr>
              <w:t xml:space="preserve">aportará </w:t>
            </w:r>
            <w:r w:rsidR="00885044" w:rsidRPr="00E24160">
              <w:rPr>
                <w:rFonts w:cs="Arial"/>
                <w:sz w:val="20"/>
                <w:szCs w:val="20"/>
                <w:lang w:eastAsia="es-ES"/>
              </w:rPr>
              <w:t xml:space="preserve">el uso de la herramienta tecnológica Kastella para ejecución y administración electrónica de procesos contractuales, incluyendo el rastreo físico de expedientes en tiempo real y la identificación inmediata y certera del estado de trámite de documentos además de otras prestaciones vinculadas a los manuales de usuario y demás documentación relacionada en ejecución de </w:t>
            </w:r>
            <w:r w:rsidR="00885044" w:rsidRPr="00E24160">
              <w:rPr>
                <w:rFonts w:cs="Arial"/>
                <w:sz w:val="20"/>
                <w:szCs w:val="20"/>
                <w:lang w:val="es-CO" w:eastAsia="es-ES"/>
              </w:rPr>
              <w:t>la herramienta tecnológica Kastella,</w:t>
            </w:r>
            <w:r w:rsidR="00885044" w:rsidRPr="00E24160">
              <w:rPr>
                <w:rFonts w:cs="Arial"/>
                <w:sz w:val="20"/>
                <w:szCs w:val="20"/>
                <w:lang w:eastAsia="es-ES"/>
              </w:rPr>
              <w:t xml:space="preserve"> en adelante el</w:t>
            </w:r>
            <w:r w:rsidR="00885044" w:rsidRPr="00E24160">
              <w:rPr>
                <w:rFonts w:cs="Arial"/>
                <w:b/>
                <w:sz w:val="20"/>
                <w:szCs w:val="20"/>
                <w:lang w:eastAsia="es-ES"/>
              </w:rPr>
              <w:t xml:space="preserve"> APLICATIVO</w:t>
            </w:r>
            <w:r w:rsidR="003A2F8B" w:rsidRPr="00E24160">
              <w:rPr>
                <w:rFonts w:cs="Arial"/>
                <w:b/>
                <w:sz w:val="20"/>
                <w:szCs w:val="20"/>
                <w:lang w:eastAsia="es-ES"/>
              </w:rPr>
              <w:t>.</w:t>
            </w:r>
            <w:r w:rsidR="008822FA" w:rsidRPr="00E24160">
              <w:rPr>
                <w:rFonts w:cs="Arial"/>
                <w:b/>
                <w:sz w:val="20"/>
                <w:szCs w:val="20"/>
                <w:lang w:eastAsia="es-ES"/>
              </w:rPr>
              <w:t xml:space="preserve"> </w:t>
            </w:r>
            <w:r w:rsidR="008822FA" w:rsidRPr="00E24160">
              <w:rPr>
                <w:rFonts w:cs="Arial"/>
                <w:sz w:val="20"/>
                <w:szCs w:val="20"/>
                <w:highlight w:val="yellow"/>
                <w:lang w:eastAsia="es-ES"/>
              </w:rPr>
              <w:t xml:space="preserve">Lo anterior para ser vinculado como </w:t>
            </w:r>
            <w:r w:rsidR="008660BB" w:rsidRPr="00E24160">
              <w:rPr>
                <w:rFonts w:cs="Arial"/>
                <w:sz w:val="20"/>
                <w:szCs w:val="20"/>
                <w:highlight w:val="yellow"/>
                <w:lang w:eastAsia="es-ES"/>
              </w:rPr>
              <w:t>estrategia</w:t>
            </w:r>
            <w:r w:rsidR="008822FA" w:rsidRPr="00E24160">
              <w:rPr>
                <w:rFonts w:cs="Arial"/>
                <w:sz w:val="20"/>
                <w:szCs w:val="20"/>
                <w:highlight w:val="yellow"/>
                <w:lang w:eastAsia="es-ES"/>
              </w:rPr>
              <w:t xml:space="preserve"> de innovación que incorpore apropiación y adaptación de tecnología en desarrollo de lo consagrado en el Decreto 591 de 1991.</w:t>
            </w:r>
          </w:p>
          <w:p w:rsidR="00C264EC" w:rsidRPr="00E24160" w:rsidRDefault="00C264EC" w:rsidP="00C264EC">
            <w:pPr>
              <w:pStyle w:val="Sinespaciado"/>
              <w:numPr>
                <w:ilvl w:val="0"/>
                <w:numId w:val="3"/>
              </w:numPr>
              <w:tabs>
                <w:tab w:val="left" w:pos="1080"/>
              </w:tabs>
              <w:ind w:left="252" w:hanging="270"/>
              <w:jc w:val="both"/>
              <w:rPr>
                <w:rFonts w:cs="Arial"/>
                <w:sz w:val="20"/>
                <w:szCs w:val="20"/>
                <w:lang w:eastAsia="es-ES"/>
              </w:rPr>
            </w:pPr>
            <w:r w:rsidRPr="005F2984">
              <w:rPr>
                <w:rFonts w:cs="Arial"/>
                <w:sz w:val="20"/>
                <w:szCs w:val="20"/>
                <w:highlight w:val="yellow"/>
                <w:lang w:eastAsia="es-ES"/>
              </w:rPr>
              <w:t xml:space="preserve">Aportará su estructura de conocimiento y experiencia en desarrollo de </w:t>
            </w:r>
            <w:r w:rsidRPr="005F2984">
              <w:rPr>
                <w:rFonts w:cs="Arial"/>
                <w:sz w:val="20"/>
                <w:szCs w:val="20"/>
                <w:highlight w:val="yellow"/>
                <w:lang w:eastAsia="es-ES"/>
              </w:rPr>
              <w:lastRenderedPageBreak/>
              <w:t>emprendimientos de base tecnológica</w:t>
            </w:r>
            <w:r w:rsidR="005F2984" w:rsidRPr="005F2984">
              <w:rPr>
                <w:rFonts w:cs="Arial"/>
                <w:sz w:val="20"/>
                <w:szCs w:val="20"/>
                <w:highlight w:val="yellow"/>
                <w:lang w:eastAsia="es-ES"/>
              </w:rPr>
              <w:t>.</w:t>
            </w:r>
          </w:p>
        </w:tc>
        <w:tc>
          <w:tcPr>
            <w:tcW w:w="3150" w:type="dxa"/>
          </w:tcPr>
          <w:p w:rsidR="00BD035A" w:rsidRPr="00E24160" w:rsidRDefault="0030256B" w:rsidP="00BD035A">
            <w:pPr>
              <w:pStyle w:val="Sinespaciado"/>
              <w:numPr>
                <w:ilvl w:val="0"/>
                <w:numId w:val="4"/>
              </w:numPr>
              <w:tabs>
                <w:tab w:val="left" w:pos="1080"/>
              </w:tabs>
              <w:ind w:left="252" w:hanging="270"/>
              <w:jc w:val="both"/>
              <w:rPr>
                <w:rFonts w:cs="Arial"/>
                <w:sz w:val="20"/>
                <w:szCs w:val="20"/>
                <w:lang w:eastAsia="es-ES"/>
              </w:rPr>
            </w:pPr>
            <w:r w:rsidRPr="00E24160">
              <w:rPr>
                <w:rFonts w:cs="Arial"/>
                <w:sz w:val="20"/>
                <w:szCs w:val="20"/>
                <w:highlight w:val="yellow"/>
                <w:lang w:eastAsia="es-ES"/>
              </w:rPr>
              <w:lastRenderedPageBreak/>
              <w:t xml:space="preserve">Lo </w:t>
            </w:r>
            <w:r w:rsidR="00006D73" w:rsidRPr="00E24160">
              <w:rPr>
                <w:rFonts w:cs="Arial"/>
                <w:sz w:val="20"/>
                <w:szCs w:val="20"/>
                <w:highlight w:val="yellow"/>
                <w:lang w:eastAsia="es-ES"/>
              </w:rPr>
              <w:t>relacionado con la promoción del uso de herramientas tecnológicas</w:t>
            </w:r>
            <w:r w:rsidRPr="00E24160">
              <w:rPr>
                <w:rFonts w:cs="Arial"/>
                <w:sz w:val="20"/>
                <w:szCs w:val="20"/>
                <w:highlight w:val="yellow"/>
                <w:lang w:eastAsia="es-ES"/>
              </w:rPr>
              <w:t xml:space="preserve"> será aportado a través de la formulación y ejecución de</w:t>
            </w:r>
            <w:r w:rsidR="00006D73" w:rsidRPr="00E24160">
              <w:rPr>
                <w:rFonts w:cs="Arial"/>
                <w:sz w:val="20"/>
                <w:szCs w:val="20"/>
                <w:highlight w:val="yellow"/>
                <w:lang w:eastAsia="es-ES"/>
              </w:rPr>
              <w:t xml:space="preserve"> actividades de </w:t>
            </w:r>
            <w:r w:rsidR="001053FA" w:rsidRPr="00E24160">
              <w:rPr>
                <w:rFonts w:cs="Arial"/>
                <w:sz w:val="20"/>
                <w:szCs w:val="20"/>
                <w:highlight w:val="yellow"/>
                <w:lang w:eastAsia="es-ES"/>
              </w:rPr>
              <w:t>capacitació</w:t>
            </w:r>
            <w:r w:rsidRPr="00E24160">
              <w:rPr>
                <w:rFonts w:cs="Arial"/>
                <w:sz w:val="20"/>
                <w:szCs w:val="20"/>
                <w:highlight w:val="yellow"/>
                <w:lang w:eastAsia="es-ES"/>
              </w:rPr>
              <w:t xml:space="preserve">n en el marco de talleres y eventos de similar naturaleza, dirigidos a personas vinculadas a la estructura </w:t>
            </w:r>
            <w:r w:rsidR="003B34F8">
              <w:rPr>
                <w:rFonts w:cs="Arial"/>
                <w:sz w:val="20"/>
                <w:szCs w:val="20"/>
                <w:highlight w:val="yellow"/>
                <w:lang w:eastAsia="es-ES"/>
              </w:rPr>
              <w:t>aportada por</w:t>
            </w:r>
            <w:r w:rsidR="003B34F8" w:rsidRPr="003B34F8">
              <w:rPr>
                <w:rFonts w:cs="Arial"/>
                <w:sz w:val="20"/>
                <w:szCs w:val="20"/>
                <w:highlight w:val="yellow"/>
                <w:lang w:eastAsia="es-ES"/>
              </w:rPr>
              <w:t xml:space="preserve"> el</w:t>
            </w:r>
            <w:r w:rsidR="003B34F8" w:rsidRPr="003B34F8">
              <w:rPr>
                <w:rFonts w:cs="Arial"/>
                <w:b/>
                <w:sz w:val="20"/>
                <w:szCs w:val="20"/>
                <w:highlight w:val="yellow"/>
                <w:lang w:eastAsia="es-ES"/>
              </w:rPr>
              <w:t xml:space="preserve"> POLITECNICO JIC</w:t>
            </w:r>
            <w:r w:rsidRPr="00E24160">
              <w:rPr>
                <w:rFonts w:cs="Arial"/>
                <w:sz w:val="20"/>
                <w:szCs w:val="20"/>
                <w:highlight w:val="yellow"/>
                <w:lang w:eastAsia="es-ES"/>
              </w:rPr>
              <w:t>, con énfasis en temas de emprendimiento, empresas de base tecnológica, liderazgo, aprovechamiento de la tecnología y otros temas relacionados.</w:t>
            </w:r>
          </w:p>
          <w:p w:rsidR="00885044" w:rsidRDefault="00885044" w:rsidP="000350EE">
            <w:pPr>
              <w:pStyle w:val="Sinespaciado"/>
              <w:numPr>
                <w:ilvl w:val="0"/>
                <w:numId w:val="4"/>
              </w:numPr>
              <w:tabs>
                <w:tab w:val="left" w:pos="1080"/>
              </w:tabs>
              <w:ind w:left="252" w:hanging="270"/>
              <w:jc w:val="both"/>
              <w:rPr>
                <w:rFonts w:cs="Arial"/>
                <w:sz w:val="20"/>
                <w:szCs w:val="20"/>
                <w:lang w:eastAsia="es-ES"/>
              </w:rPr>
            </w:pPr>
            <w:r w:rsidRPr="00E24160">
              <w:rPr>
                <w:rFonts w:cs="Arial"/>
                <w:sz w:val="20"/>
                <w:szCs w:val="20"/>
                <w:lang w:eastAsia="es-ES"/>
              </w:rPr>
              <w:t>E</w:t>
            </w:r>
            <w:r w:rsidR="000A0785" w:rsidRPr="00E24160">
              <w:rPr>
                <w:rFonts w:cs="Arial"/>
                <w:sz w:val="20"/>
                <w:szCs w:val="20"/>
                <w:lang w:eastAsia="es-ES"/>
              </w:rPr>
              <w:t xml:space="preserve">n lo relacionado con </w:t>
            </w:r>
            <w:r w:rsidR="000A0785" w:rsidRPr="00E24160">
              <w:rPr>
                <w:rFonts w:cs="Arial"/>
                <w:b/>
                <w:sz w:val="20"/>
                <w:szCs w:val="20"/>
                <w:lang w:eastAsia="es-ES"/>
              </w:rPr>
              <w:t>EL APLICATIVO</w:t>
            </w:r>
            <w:r w:rsidR="000A0785" w:rsidRPr="00E24160">
              <w:rPr>
                <w:rFonts w:cs="Arial"/>
                <w:sz w:val="20"/>
                <w:szCs w:val="20"/>
                <w:lang w:eastAsia="es-ES"/>
              </w:rPr>
              <w:t>, el</w:t>
            </w:r>
            <w:r w:rsidRPr="00E24160">
              <w:rPr>
                <w:rFonts w:cs="Arial"/>
                <w:b/>
                <w:sz w:val="20"/>
                <w:szCs w:val="20"/>
                <w:lang w:eastAsia="es-ES"/>
              </w:rPr>
              <w:t xml:space="preserve"> POLITECNICO JIC </w:t>
            </w:r>
            <w:r w:rsidRPr="00E24160">
              <w:rPr>
                <w:rFonts w:cs="Arial"/>
                <w:sz w:val="20"/>
                <w:szCs w:val="20"/>
                <w:highlight w:val="yellow"/>
                <w:lang w:eastAsia="es-ES"/>
              </w:rPr>
              <w:t xml:space="preserve">podrá </w:t>
            </w:r>
            <w:r w:rsidR="001053FA" w:rsidRPr="00E24160">
              <w:rPr>
                <w:rFonts w:cs="Arial"/>
                <w:sz w:val="20"/>
                <w:szCs w:val="20"/>
                <w:highlight w:val="yellow"/>
                <w:lang w:eastAsia="es-ES"/>
              </w:rPr>
              <w:t xml:space="preserve">usarlo en sus procesos </w:t>
            </w:r>
            <w:r w:rsidR="001053FA" w:rsidRPr="00C264EC">
              <w:rPr>
                <w:rFonts w:cs="Arial"/>
                <w:sz w:val="20"/>
                <w:szCs w:val="20"/>
                <w:highlight w:val="yellow"/>
                <w:lang w:eastAsia="es-ES"/>
              </w:rPr>
              <w:t>internos</w:t>
            </w:r>
            <w:r w:rsidR="00C264EC" w:rsidRPr="00C264EC">
              <w:rPr>
                <w:rFonts w:cs="Arial"/>
                <w:sz w:val="20"/>
                <w:szCs w:val="20"/>
                <w:highlight w:val="yellow"/>
                <w:lang w:eastAsia="es-ES"/>
              </w:rPr>
              <w:t xml:space="preserve"> durante la vigencia del presente acuerdo</w:t>
            </w:r>
            <w:r w:rsidR="001053FA" w:rsidRPr="00E24160">
              <w:rPr>
                <w:rFonts w:cs="Arial"/>
                <w:sz w:val="20"/>
                <w:szCs w:val="20"/>
                <w:lang w:eastAsia="es-ES"/>
              </w:rPr>
              <w:t>, al igual que</w:t>
            </w:r>
            <w:r w:rsidR="000350EE" w:rsidRPr="00E24160">
              <w:rPr>
                <w:rFonts w:cs="Arial"/>
                <w:sz w:val="20"/>
                <w:szCs w:val="20"/>
                <w:lang w:eastAsia="es-ES"/>
              </w:rPr>
              <w:t xml:space="preserve"> hacer </w:t>
            </w:r>
            <w:r w:rsidR="001053FA" w:rsidRPr="00E24160">
              <w:rPr>
                <w:rFonts w:cs="Arial"/>
                <w:sz w:val="20"/>
                <w:szCs w:val="20"/>
                <w:lang w:eastAsia="es-ES"/>
              </w:rPr>
              <w:t xml:space="preserve"> </w:t>
            </w:r>
            <w:r w:rsidRPr="00E24160">
              <w:rPr>
                <w:rFonts w:cs="Arial"/>
                <w:sz w:val="20"/>
                <w:szCs w:val="20"/>
                <w:lang w:eastAsia="es-ES"/>
              </w:rPr>
              <w:t>demostraciones del uso de</w:t>
            </w:r>
            <w:r w:rsidR="000A0785" w:rsidRPr="00E24160">
              <w:rPr>
                <w:rFonts w:cs="Arial"/>
                <w:sz w:val="20"/>
                <w:szCs w:val="20"/>
                <w:lang w:eastAsia="es-ES"/>
              </w:rPr>
              <w:t>l mismo</w:t>
            </w:r>
            <w:r w:rsidRPr="00E24160">
              <w:rPr>
                <w:rFonts w:cs="Arial"/>
                <w:sz w:val="20"/>
                <w:szCs w:val="20"/>
                <w:lang w:eastAsia="es-ES"/>
              </w:rPr>
              <w:t xml:space="preserve"> a las entidades y personas de cualquier naturaleza que hagan parte de su</w:t>
            </w:r>
            <w:r w:rsidRPr="00E24160">
              <w:rPr>
                <w:rFonts w:cs="Arial"/>
                <w:b/>
                <w:sz w:val="20"/>
                <w:szCs w:val="20"/>
                <w:lang w:eastAsia="es-ES"/>
              </w:rPr>
              <w:t xml:space="preserve"> </w:t>
            </w:r>
            <w:r w:rsidRPr="00E24160">
              <w:rPr>
                <w:rFonts w:cs="Arial"/>
                <w:sz w:val="20"/>
                <w:szCs w:val="20"/>
                <w:lang w:eastAsia="es-ES"/>
              </w:rPr>
              <w:t xml:space="preserve">estructura de relaciones formalizadas y no formalizadas. Como desarrollo de lo anterior, y en coordinación con </w:t>
            </w:r>
            <w:r w:rsidRPr="00E24160">
              <w:rPr>
                <w:rFonts w:cs="Arial"/>
                <w:b/>
                <w:sz w:val="20"/>
                <w:szCs w:val="20"/>
                <w:lang w:eastAsia="es-ES"/>
              </w:rPr>
              <w:t xml:space="preserve">LA EMPRESA, </w:t>
            </w:r>
            <w:r w:rsidRPr="00E24160">
              <w:rPr>
                <w:rFonts w:cs="Arial"/>
                <w:sz w:val="20"/>
                <w:szCs w:val="20"/>
                <w:lang w:eastAsia="es-ES"/>
              </w:rPr>
              <w:t xml:space="preserve">el </w:t>
            </w:r>
            <w:r w:rsidRPr="00E24160">
              <w:rPr>
                <w:rFonts w:cs="Arial"/>
                <w:b/>
                <w:sz w:val="20"/>
                <w:szCs w:val="20"/>
                <w:lang w:eastAsia="es-ES"/>
              </w:rPr>
              <w:t>POLITECNICO JIC</w:t>
            </w:r>
            <w:r w:rsidRPr="00E24160">
              <w:rPr>
                <w:rFonts w:cs="Arial"/>
                <w:sz w:val="20"/>
                <w:szCs w:val="20"/>
                <w:lang w:eastAsia="es-ES"/>
              </w:rPr>
              <w:t xml:space="preserve"> utilizara el </w:t>
            </w:r>
            <w:r w:rsidRPr="00E24160">
              <w:rPr>
                <w:rFonts w:cs="Arial"/>
                <w:b/>
                <w:sz w:val="20"/>
                <w:szCs w:val="20"/>
                <w:lang w:eastAsia="es-ES"/>
              </w:rPr>
              <w:t>APLICATIVO</w:t>
            </w:r>
            <w:r w:rsidRPr="00E24160">
              <w:rPr>
                <w:rFonts w:cs="Arial"/>
                <w:sz w:val="20"/>
                <w:szCs w:val="20"/>
                <w:lang w:eastAsia="es-ES"/>
              </w:rPr>
              <w:t xml:space="preserve"> como referencia y medio de promoción del uso de herramientas tecnológicas en función de mejorar los procesos de gestión de las entidades y personas en mención.</w:t>
            </w:r>
          </w:p>
          <w:p w:rsidR="00C264EC" w:rsidRPr="00E24160" w:rsidRDefault="00C264EC" w:rsidP="00487581">
            <w:pPr>
              <w:pStyle w:val="Sinespaciado"/>
              <w:numPr>
                <w:ilvl w:val="0"/>
                <w:numId w:val="4"/>
              </w:numPr>
              <w:tabs>
                <w:tab w:val="left" w:pos="1080"/>
              </w:tabs>
              <w:ind w:left="252" w:hanging="270"/>
              <w:jc w:val="both"/>
              <w:rPr>
                <w:rFonts w:cs="Arial"/>
                <w:sz w:val="20"/>
                <w:szCs w:val="20"/>
                <w:lang w:eastAsia="es-ES"/>
              </w:rPr>
            </w:pPr>
            <w:r w:rsidRPr="005F2984">
              <w:rPr>
                <w:rFonts w:cs="Arial"/>
                <w:sz w:val="20"/>
                <w:szCs w:val="20"/>
                <w:highlight w:val="yellow"/>
                <w:lang w:eastAsia="es-ES"/>
              </w:rPr>
              <w:t xml:space="preserve">Lo relacionado con el aporte de conocimiento y experiencia </w:t>
            </w:r>
            <w:r w:rsidR="00487581">
              <w:rPr>
                <w:rFonts w:cs="Arial"/>
                <w:sz w:val="20"/>
                <w:szCs w:val="20"/>
                <w:highlight w:val="yellow"/>
                <w:lang w:eastAsia="es-ES"/>
              </w:rPr>
              <w:t>podrá</w:t>
            </w:r>
            <w:r w:rsidRPr="005F2984">
              <w:rPr>
                <w:rFonts w:cs="Arial"/>
                <w:sz w:val="20"/>
                <w:szCs w:val="20"/>
                <w:highlight w:val="yellow"/>
                <w:lang w:eastAsia="es-ES"/>
              </w:rPr>
              <w:t xml:space="preserve"> materializar</w:t>
            </w:r>
            <w:r w:rsidR="00487581">
              <w:rPr>
                <w:rFonts w:cs="Arial"/>
                <w:sz w:val="20"/>
                <w:szCs w:val="20"/>
                <w:highlight w:val="yellow"/>
                <w:lang w:eastAsia="es-ES"/>
              </w:rPr>
              <w:t>se</w:t>
            </w:r>
            <w:r w:rsidRPr="005F2984">
              <w:rPr>
                <w:rFonts w:cs="Arial"/>
                <w:sz w:val="20"/>
                <w:szCs w:val="20"/>
                <w:highlight w:val="yellow"/>
                <w:lang w:eastAsia="es-ES"/>
              </w:rPr>
              <w:t xml:space="preserve"> a través de </w:t>
            </w:r>
            <w:r w:rsidR="00487581">
              <w:rPr>
                <w:rFonts w:cs="Arial"/>
                <w:sz w:val="20"/>
                <w:szCs w:val="20"/>
                <w:highlight w:val="yellow"/>
                <w:lang w:eastAsia="es-ES"/>
              </w:rPr>
              <w:t>la</w:t>
            </w:r>
            <w:r w:rsidRPr="005F2984">
              <w:rPr>
                <w:rFonts w:cs="Arial"/>
                <w:sz w:val="20"/>
                <w:szCs w:val="20"/>
                <w:highlight w:val="yellow"/>
                <w:lang w:eastAsia="es-ES"/>
              </w:rPr>
              <w:t xml:space="preserve"> vinculación de estudiantes del </w:t>
            </w:r>
            <w:r w:rsidRPr="005F2984">
              <w:rPr>
                <w:rFonts w:cs="Arial"/>
                <w:b/>
                <w:sz w:val="20"/>
                <w:szCs w:val="20"/>
                <w:highlight w:val="yellow"/>
                <w:lang w:eastAsia="es-ES"/>
              </w:rPr>
              <w:t>POL</w:t>
            </w:r>
            <w:r w:rsidR="00487581">
              <w:rPr>
                <w:rFonts w:cs="Arial"/>
                <w:b/>
                <w:sz w:val="20"/>
                <w:szCs w:val="20"/>
                <w:highlight w:val="yellow"/>
                <w:lang w:eastAsia="es-ES"/>
              </w:rPr>
              <w:t>IT</w:t>
            </w:r>
            <w:r w:rsidRPr="005F2984">
              <w:rPr>
                <w:rFonts w:cs="Arial"/>
                <w:b/>
                <w:sz w:val="20"/>
                <w:szCs w:val="20"/>
                <w:highlight w:val="yellow"/>
                <w:lang w:eastAsia="es-ES"/>
              </w:rPr>
              <w:t>ÉCNICO JIC</w:t>
            </w:r>
            <w:r w:rsidRPr="005F2984">
              <w:rPr>
                <w:rFonts w:cs="Arial"/>
                <w:sz w:val="20"/>
                <w:szCs w:val="20"/>
                <w:highlight w:val="yellow"/>
                <w:lang w:eastAsia="es-ES"/>
              </w:rPr>
              <w:t xml:space="preserve"> a prácticas reales de </w:t>
            </w:r>
            <w:r w:rsidRPr="005F2984">
              <w:rPr>
                <w:rFonts w:cs="Arial"/>
                <w:sz w:val="20"/>
                <w:szCs w:val="20"/>
                <w:highlight w:val="yellow"/>
                <w:lang w:eastAsia="es-ES"/>
              </w:rPr>
              <w:lastRenderedPageBreak/>
              <w:t xml:space="preserve">emprendimiento de base tecnológica adelantadas por </w:t>
            </w:r>
            <w:r w:rsidRPr="005F2984">
              <w:rPr>
                <w:rFonts w:cs="Arial"/>
                <w:b/>
                <w:sz w:val="20"/>
                <w:szCs w:val="20"/>
                <w:highlight w:val="yellow"/>
                <w:lang w:eastAsia="es-ES"/>
              </w:rPr>
              <w:t>LA EMPRESA</w:t>
            </w:r>
            <w:r w:rsidR="00512BD2" w:rsidRPr="005F2984">
              <w:rPr>
                <w:rFonts w:cs="Arial"/>
                <w:sz w:val="20"/>
                <w:szCs w:val="20"/>
                <w:highlight w:val="yellow"/>
                <w:lang w:eastAsia="es-ES"/>
              </w:rPr>
              <w:t>.</w:t>
            </w:r>
            <w:r>
              <w:rPr>
                <w:rFonts w:cs="Arial"/>
                <w:sz w:val="20"/>
                <w:szCs w:val="20"/>
                <w:lang w:eastAsia="es-ES"/>
              </w:rPr>
              <w:t xml:space="preserve"> </w:t>
            </w:r>
          </w:p>
        </w:tc>
      </w:tr>
      <w:tr w:rsidR="00885044" w:rsidRPr="007A6FF5" w:rsidTr="003312C1">
        <w:tc>
          <w:tcPr>
            <w:tcW w:w="1890" w:type="dxa"/>
          </w:tcPr>
          <w:p w:rsidR="00885044" w:rsidRPr="00E24160" w:rsidRDefault="00885044" w:rsidP="00900FB6">
            <w:pPr>
              <w:pStyle w:val="Sinespaciado"/>
              <w:jc w:val="both"/>
              <w:rPr>
                <w:rFonts w:cs="Arial"/>
                <w:sz w:val="20"/>
                <w:szCs w:val="20"/>
                <w:lang w:eastAsia="es-ES"/>
              </w:rPr>
            </w:pPr>
            <w:r w:rsidRPr="00E24160">
              <w:rPr>
                <w:rFonts w:cs="Arial"/>
                <w:b/>
                <w:sz w:val="20"/>
                <w:szCs w:val="20"/>
                <w:lang w:eastAsia="es-ES"/>
              </w:rPr>
              <w:lastRenderedPageBreak/>
              <w:t>POLITECNICO JIC</w:t>
            </w:r>
          </w:p>
        </w:tc>
        <w:tc>
          <w:tcPr>
            <w:tcW w:w="1620" w:type="dxa"/>
          </w:tcPr>
          <w:p w:rsidR="00885044" w:rsidRPr="00E24160" w:rsidRDefault="00885044" w:rsidP="00F86735">
            <w:pPr>
              <w:pStyle w:val="Sinespaciado"/>
              <w:jc w:val="center"/>
              <w:rPr>
                <w:rFonts w:cs="Arial"/>
                <w:sz w:val="20"/>
                <w:szCs w:val="20"/>
                <w:lang w:eastAsia="es-ES"/>
              </w:rPr>
            </w:pPr>
            <w:r w:rsidRPr="00E24160">
              <w:rPr>
                <w:rFonts w:cs="Arial"/>
                <w:sz w:val="20"/>
                <w:szCs w:val="20"/>
                <w:lang w:eastAsia="es-ES"/>
              </w:rPr>
              <w:t>Especie</w:t>
            </w:r>
          </w:p>
        </w:tc>
        <w:tc>
          <w:tcPr>
            <w:tcW w:w="3150" w:type="dxa"/>
          </w:tcPr>
          <w:p w:rsidR="00CB2200" w:rsidRPr="00E24160" w:rsidRDefault="00885044" w:rsidP="00CB2200">
            <w:pPr>
              <w:pStyle w:val="Sinespaciado"/>
              <w:numPr>
                <w:ilvl w:val="0"/>
                <w:numId w:val="6"/>
              </w:numPr>
              <w:tabs>
                <w:tab w:val="left" w:pos="1080"/>
              </w:tabs>
              <w:ind w:left="252" w:hanging="252"/>
              <w:jc w:val="both"/>
              <w:rPr>
                <w:rFonts w:cs="Arial"/>
                <w:sz w:val="20"/>
                <w:szCs w:val="20"/>
                <w:lang w:eastAsia="es-ES"/>
              </w:rPr>
            </w:pPr>
            <w:r w:rsidRPr="00E24160">
              <w:rPr>
                <w:rFonts w:cs="Arial"/>
                <w:sz w:val="20"/>
                <w:szCs w:val="20"/>
                <w:lang w:eastAsia="es-ES"/>
              </w:rPr>
              <w:t>Aportará su estructura de relaciones, formalizadas y no formalizadas, con entidades y personas de cualquier naturaleza que tengan vocación de ser beneficiarios y/o usuarios y/o patrocinadores y/o adquirentes y/o licenciados de gestiones y/o productos y/o proyectos relacionados con la ejecución de actividades científicas y tecnológicas en el marco del presente acuerdo de voluntades.</w:t>
            </w:r>
            <w:r w:rsidR="00CB2200" w:rsidRPr="00E24160">
              <w:rPr>
                <w:rFonts w:cs="Arial"/>
                <w:sz w:val="20"/>
                <w:szCs w:val="20"/>
                <w:lang w:eastAsia="es-ES"/>
              </w:rPr>
              <w:t xml:space="preserve"> </w:t>
            </w:r>
            <w:r w:rsidR="00CB2200" w:rsidRPr="00E24160">
              <w:rPr>
                <w:rFonts w:cs="Arial"/>
                <w:sz w:val="20"/>
                <w:szCs w:val="20"/>
                <w:highlight w:val="yellow"/>
                <w:lang w:eastAsia="es-ES"/>
              </w:rPr>
              <w:t>Lo anterior a manera de promoción científica y tecnológica en desarrollo de lo consagrado en el Decreto 591 de 1991.</w:t>
            </w:r>
          </w:p>
          <w:p w:rsidR="00885044" w:rsidRPr="00E24160" w:rsidRDefault="00CB2200" w:rsidP="00A667A8">
            <w:pPr>
              <w:pStyle w:val="Sinespaciado"/>
              <w:numPr>
                <w:ilvl w:val="0"/>
                <w:numId w:val="6"/>
              </w:numPr>
              <w:tabs>
                <w:tab w:val="left" w:pos="1080"/>
              </w:tabs>
              <w:ind w:left="252" w:hanging="252"/>
              <w:jc w:val="both"/>
              <w:rPr>
                <w:rFonts w:cs="Arial"/>
                <w:sz w:val="20"/>
                <w:szCs w:val="20"/>
                <w:lang w:eastAsia="es-ES"/>
              </w:rPr>
            </w:pPr>
            <w:r w:rsidRPr="00E24160">
              <w:rPr>
                <w:rFonts w:cs="Arial"/>
                <w:sz w:val="20"/>
                <w:szCs w:val="20"/>
                <w:highlight w:val="yellow"/>
                <w:lang w:eastAsia="es-ES"/>
              </w:rPr>
              <w:t>Aportará los recursos físicos</w:t>
            </w:r>
            <w:r w:rsidR="00A667A8">
              <w:rPr>
                <w:rFonts w:cs="Arial"/>
                <w:sz w:val="20"/>
                <w:szCs w:val="20"/>
                <w:highlight w:val="yellow"/>
                <w:lang w:eastAsia="es-ES"/>
              </w:rPr>
              <w:t>,</w:t>
            </w:r>
            <w:r w:rsidR="008660BB" w:rsidRPr="00E24160">
              <w:rPr>
                <w:rFonts w:cs="Arial"/>
                <w:sz w:val="20"/>
                <w:szCs w:val="20"/>
                <w:highlight w:val="yellow"/>
                <w:lang w:eastAsia="es-ES"/>
              </w:rPr>
              <w:t xml:space="preserve"> operativos</w:t>
            </w:r>
            <w:r w:rsidRPr="00E24160">
              <w:rPr>
                <w:rFonts w:cs="Arial"/>
                <w:sz w:val="20"/>
                <w:szCs w:val="20"/>
                <w:highlight w:val="yellow"/>
                <w:lang w:eastAsia="es-ES"/>
              </w:rPr>
              <w:t xml:space="preserve"> </w:t>
            </w:r>
            <w:r w:rsidR="00A667A8">
              <w:rPr>
                <w:rFonts w:cs="Arial"/>
                <w:sz w:val="20"/>
                <w:szCs w:val="20"/>
                <w:highlight w:val="yellow"/>
                <w:lang w:eastAsia="es-ES"/>
              </w:rPr>
              <w:t xml:space="preserve">y de conocimiento </w:t>
            </w:r>
            <w:r w:rsidRPr="00E24160">
              <w:rPr>
                <w:rFonts w:cs="Arial"/>
                <w:sz w:val="20"/>
                <w:szCs w:val="20"/>
                <w:highlight w:val="yellow"/>
                <w:lang w:eastAsia="es-ES"/>
              </w:rPr>
              <w:t xml:space="preserve">necesarios para la realización de las actividades de promoción aportadas por </w:t>
            </w:r>
            <w:r w:rsidRPr="00E24160">
              <w:rPr>
                <w:rFonts w:cs="Arial"/>
                <w:b/>
                <w:sz w:val="20"/>
                <w:szCs w:val="20"/>
                <w:highlight w:val="yellow"/>
                <w:lang w:eastAsia="es-ES"/>
              </w:rPr>
              <w:t>LA EMPRESA.</w:t>
            </w:r>
            <w:r w:rsidR="008660BB" w:rsidRPr="00E24160">
              <w:rPr>
                <w:rFonts w:cs="Arial"/>
                <w:b/>
                <w:sz w:val="20"/>
                <w:szCs w:val="20"/>
                <w:lang w:eastAsia="es-ES"/>
              </w:rPr>
              <w:t xml:space="preserve"> </w:t>
            </w:r>
          </w:p>
        </w:tc>
        <w:tc>
          <w:tcPr>
            <w:tcW w:w="3150" w:type="dxa"/>
          </w:tcPr>
          <w:p w:rsidR="00885044" w:rsidRPr="00E24160" w:rsidRDefault="00885044" w:rsidP="008660BB">
            <w:pPr>
              <w:pStyle w:val="Sinespaciado"/>
              <w:numPr>
                <w:ilvl w:val="0"/>
                <w:numId w:val="7"/>
              </w:numPr>
              <w:ind w:left="252" w:hanging="270"/>
              <w:jc w:val="both"/>
              <w:rPr>
                <w:rFonts w:cs="Arial"/>
                <w:sz w:val="20"/>
                <w:szCs w:val="20"/>
                <w:lang w:eastAsia="es-ES"/>
              </w:rPr>
            </w:pPr>
            <w:r w:rsidRPr="00E24160">
              <w:rPr>
                <w:rFonts w:cs="Arial"/>
                <w:b/>
                <w:sz w:val="20"/>
                <w:szCs w:val="20"/>
                <w:lang w:eastAsia="es-ES"/>
              </w:rPr>
              <w:t xml:space="preserve">LA EMPRESA, </w:t>
            </w:r>
            <w:r w:rsidRPr="00E24160">
              <w:rPr>
                <w:rFonts w:cs="Arial"/>
                <w:sz w:val="20"/>
                <w:szCs w:val="20"/>
                <w:lang w:eastAsia="es-ES"/>
              </w:rPr>
              <w:t>en</w:t>
            </w:r>
            <w:r w:rsidRPr="00E24160">
              <w:rPr>
                <w:rFonts w:cs="Arial"/>
                <w:b/>
                <w:sz w:val="20"/>
                <w:szCs w:val="20"/>
                <w:lang w:eastAsia="es-ES"/>
              </w:rPr>
              <w:t xml:space="preserve"> </w:t>
            </w:r>
            <w:r w:rsidRPr="00E24160">
              <w:rPr>
                <w:rFonts w:cs="Arial"/>
                <w:sz w:val="20"/>
                <w:szCs w:val="20"/>
                <w:lang w:eastAsia="es-ES"/>
              </w:rPr>
              <w:t xml:space="preserve">coordinación con el </w:t>
            </w:r>
            <w:r w:rsidRPr="00E24160">
              <w:rPr>
                <w:rFonts w:cs="Arial"/>
                <w:b/>
                <w:sz w:val="20"/>
                <w:szCs w:val="20"/>
                <w:lang w:eastAsia="es-ES"/>
              </w:rPr>
              <w:t xml:space="preserve">POLITECNICO JIC, </w:t>
            </w:r>
            <w:r w:rsidRPr="00E24160">
              <w:rPr>
                <w:rFonts w:cs="Arial"/>
                <w:sz w:val="20"/>
                <w:szCs w:val="20"/>
                <w:highlight w:val="yellow"/>
                <w:lang w:eastAsia="es-ES"/>
              </w:rPr>
              <w:t xml:space="preserve">podrá </w:t>
            </w:r>
            <w:r w:rsidR="004E7DAF" w:rsidRPr="00E24160">
              <w:rPr>
                <w:rFonts w:cs="Arial"/>
                <w:sz w:val="20"/>
                <w:szCs w:val="20"/>
                <w:highlight w:val="yellow"/>
                <w:lang w:eastAsia="es-ES"/>
              </w:rPr>
              <w:t>validar y mejorar</w:t>
            </w:r>
            <w:r w:rsidRPr="00E24160">
              <w:rPr>
                <w:rFonts w:cs="Arial"/>
                <w:b/>
                <w:sz w:val="20"/>
                <w:szCs w:val="20"/>
                <w:highlight w:val="yellow"/>
                <w:lang w:eastAsia="es-ES"/>
              </w:rPr>
              <w:t xml:space="preserve"> </w:t>
            </w:r>
            <w:r w:rsidRPr="00E24160">
              <w:rPr>
                <w:rFonts w:cs="Arial"/>
                <w:sz w:val="20"/>
                <w:szCs w:val="20"/>
                <w:highlight w:val="yellow"/>
                <w:lang w:eastAsia="es-ES"/>
              </w:rPr>
              <w:t xml:space="preserve">la herramienta tecnológica Kastella </w:t>
            </w:r>
            <w:r w:rsidR="004E7DAF" w:rsidRPr="00E24160">
              <w:rPr>
                <w:rFonts w:cs="Arial"/>
                <w:sz w:val="20"/>
                <w:szCs w:val="20"/>
                <w:highlight w:val="yellow"/>
                <w:lang w:eastAsia="es-ES"/>
              </w:rPr>
              <w:t xml:space="preserve">en virtud de contactos </w:t>
            </w:r>
            <w:r w:rsidR="00E159E4" w:rsidRPr="00E24160">
              <w:rPr>
                <w:rFonts w:cs="Arial"/>
                <w:sz w:val="20"/>
                <w:szCs w:val="20"/>
                <w:highlight w:val="yellow"/>
                <w:lang w:eastAsia="es-ES"/>
              </w:rPr>
              <w:t>y consultas efectuadas</w:t>
            </w:r>
            <w:r w:rsidR="00E159E4" w:rsidRPr="00E24160">
              <w:rPr>
                <w:rFonts w:cs="Arial"/>
                <w:sz w:val="20"/>
                <w:szCs w:val="20"/>
                <w:lang w:eastAsia="es-ES"/>
              </w:rPr>
              <w:t xml:space="preserve"> </w:t>
            </w:r>
            <w:r w:rsidR="004E7DAF" w:rsidRPr="00E24160">
              <w:rPr>
                <w:rFonts w:cs="Arial"/>
                <w:sz w:val="20"/>
                <w:szCs w:val="20"/>
                <w:lang w:eastAsia="es-ES"/>
              </w:rPr>
              <w:t>con</w:t>
            </w:r>
            <w:r w:rsidRPr="00E24160">
              <w:rPr>
                <w:rFonts w:cs="Arial"/>
                <w:sz w:val="20"/>
                <w:szCs w:val="20"/>
                <w:lang w:eastAsia="es-ES"/>
              </w:rPr>
              <w:t xml:space="preserve"> las entidades y personas de cualquier naturaleza que hagan parte de la</w:t>
            </w:r>
            <w:r w:rsidRPr="00E24160">
              <w:rPr>
                <w:rFonts w:cs="Arial"/>
                <w:b/>
                <w:sz w:val="20"/>
                <w:szCs w:val="20"/>
                <w:lang w:eastAsia="es-ES"/>
              </w:rPr>
              <w:t xml:space="preserve"> </w:t>
            </w:r>
            <w:r w:rsidRPr="00E24160">
              <w:rPr>
                <w:rFonts w:cs="Arial"/>
                <w:sz w:val="20"/>
                <w:szCs w:val="20"/>
                <w:lang w:eastAsia="es-ES"/>
              </w:rPr>
              <w:t>estructura de relaciones formalizadas y no formalizadas que se vincula como aporte</w:t>
            </w:r>
            <w:r w:rsidR="00E72793" w:rsidRPr="00E24160">
              <w:rPr>
                <w:rFonts w:cs="Arial"/>
                <w:sz w:val="20"/>
                <w:szCs w:val="20"/>
                <w:lang w:eastAsia="es-ES"/>
              </w:rPr>
              <w:t xml:space="preserve">, </w:t>
            </w:r>
            <w:r w:rsidR="00AB0450" w:rsidRPr="00E24160">
              <w:rPr>
                <w:rFonts w:cs="Arial"/>
                <w:sz w:val="20"/>
                <w:szCs w:val="20"/>
                <w:lang w:eastAsia="es-ES"/>
              </w:rPr>
              <w:t>que</w:t>
            </w:r>
            <w:r w:rsidR="00E72793" w:rsidRPr="00E24160">
              <w:rPr>
                <w:rFonts w:cs="Arial"/>
                <w:sz w:val="20"/>
                <w:szCs w:val="20"/>
                <w:lang w:eastAsia="es-ES"/>
              </w:rPr>
              <w:t xml:space="preserve"> hayan sido</w:t>
            </w:r>
            <w:r w:rsidR="00FB05A3" w:rsidRPr="00E24160">
              <w:rPr>
                <w:rFonts w:cs="Arial"/>
                <w:sz w:val="20"/>
                <w:szCs w:val="20"/>
                <w:lang w:eastAsia="es-ES"/>
              </w:rPr>
              <w:t xml:space="preserve"> debidamente presentadas por el </w:t>
            </w:r>
            <w:r w:rsidR="00FB05A3" w:rsidRPr="00E24160">
              <w:rPr>
                <w:rFonts w:cs="Arial"/>
                <w:b/>
                <w:sz w:val="20"/>
                <w:szCs w:val="20"/>
                <w:lang w:eastAsia="es-ES"/>
              </w:rPr>
              <w:t xml:space="preserve">POLITECNICO JIC </w:t>
            </w:r>
            <w:r w:rsidR="00FB05A3" w:rsidRPr="00E24160">
              <w:rPr>
                <w:rFonts w:cs="Arial"/>
                <w:sz w:val="20"/>
                <w:szCs w:val="20"/>
                <w:lang w:eastAsia="es-ES"/>
              </w:rPr>
              <w:t>para tal fin</w:t>
            </w:r>
            <w:r w:rsidR="00E72793" w:rsidRPr="00E24160">
              <w:rPr>
                <w:rFonts w:cs="Arial"/>
                <w:sz w:val="20"/>
                <w:szCs w:val="20"/>
                <w:lang w:eastAsia="es-ES"/>
              </w:rPr>
              <w:t>,</w:t>
            </w:r>
            <w:r w:rsidR="005D3206" w:rsidRPr="00E24160">
              <w:rPr>
                <w:rFonts w:cs="Arial"/>
                <w:sz w:val="20"/>
                <w:szCs w:val="20"/>
                <w:lang w:eastAsia="es-ES"/>
              </w:rPr>
              <w:t xml:space="preserve"> y haciendo mención del mismo como referencia </w:t>
            </w:r>
            <w:r w:rsidR="00E72793" w:rsidRPr="00E24160">
              <w:rPr>
                <w:rFonts w:cs="Arial"/>
                <w:sz w:val="20"/>
                <w:szCs w:val="20"/>
                <w:lang w:eastAsia="es-ES"/>
              </w:rPr>
              <w:t>institucional</w:t>
            </w:r>
            <w:r w:rsidRPr="00E24160">
              <w:rPr>
                <w:rFonts w:cs="Arial"/>
                <w:sz w:val="20"/>
                <w:szCs w:val="20"/>
                <w:lang w:eastAsia="es-ES"/>
              </w:rPr>
              <w:t xml:space="preserve">. </w:t>
            </w:r>
          </w:p>
          <w:p w:rsidR="008660BB" w:rsidRPr="00E24160" w:rsidRDefault="008660BB" w:rsidP="00A667A8">
            <w:pPr>
              <w:pStyle w:val="Sinespaciado"/>
              <w:numPr>
                <w:ilvl w:val="0"/>
                <w:numId w:val="7"/>
              </w:numPr>
              <w:ind w:left="252" w:hanging="270"/>
              <w:jc w:val="both"/>
              <w:rPr>
                <w:rFonts w:cs="Arial"/>
                <w:sz w:val="20"/>
                <w:szCs w:val="20"/>
                <w:lang w:eastAsia="es-ES"/>
              </w:rPr>
            </w:pPr>
            <w:r w:rsidRPr="00E24160">
              <w:rPr>
                <w:rFonts w:cs="Arial"/>
                <w:sz w:val="20"/>
                <w:szCs w:val="20"/>
                <w:highlight w:val="yellow"/>
                <w:lang w:eastAsia="es-ES"/>
              </w:rPr>
              <w:t>De Manera enunciativa, el aporte relacionado con recursos físicos y operativos podrá consistir en: aulas dotadas, proyectores, pantallas, internet, trasporte, refrigerios, convocatoria, papelería y relacionados</w:t>
            </w:r>
            <w:r w:rsidR="00A667A8">
              <w:rPr>
                <w:rFonts w:cs="Arial"/>
                <w:sz w:val="20"/>
                <w:szCs w:val="20"/>
                <w:highlight w:val="yellow"/>
                <w:lang w:eastAsia="es-ES"/>
              </w:rPr>
              <w:t xml:space="preserve">, talento humano representado en estudiantes para práctica e investigadores, </w:t>
            </w:r>
            <w:r w:rsidRPr="00E24160">
              <w:rPr>
                <w:rFonts w:cs="Arial"/>
                <w:sz w:val="20"/>
                <w:szCs w:val="20"/>
                <w:highlight w:val="yellow"/>
                <w:lang w:eastAsia="es-ES"/>
              </w:rPr>
              <w:t xml:space="preserve"> entre otros</w:t>
            </w:r>
            <w:r w:rsidR="00A667A8">
              <w:rPr>
                <w:rFonts w:cs="Arial"/>
                <w:sz w:val="20"/>
                <w:szCs w:val="20"/>
                <w:highlight w:val="yellow"/>
                <w:lang w:eastAsia="es-ES"/>
              </w:rPr>
              <w:t>,</w:t>
            </w:r>
            <w:r w:rsidRPr="00E24160">
              <w:rPr>
                <w:rFonts w:cs="Arial"/>
                <w:sz w:val="20"/>
                <w:szCs w:val="20"/>
                <w:highlight w:val="yellow"/>
                <w:lang w:eastAsia="es-ES"/>
              </w:rPr>
              <w:t xml:space="preserve"> según requerimiento y posibilidades operativas del </w:t>
            </w:r>
            <w:r w:rsidRPr="00E24160">
              <w:rPr>
                <w:rFonts w:cs="Arial"/>
                <w:b/>
                <w:sz w:val="20"/>
                <w:szCs w:val="20"/>
                <w:highlight w:val="yellow"/>
                <w:lang w:eastAsia="es-ES"/>
              </w:rPr>
              <w:t>POLITÉCNICO JIC.</w:t>
            </w:r>
          </w:p>
        </w:tc>
      </w:tr>
    </w:tbl>
    <w:p w:rsidR="00864C52" w:rsidRPr="00E24160" w:rsidRDefault="00846E47" w:rsidP="003312C1">
      <w:pPr>
        <w:pStyle w:val="Sinespaciado"/>
        <w:ind w:left="90" w:right="74"/>
        <w:jc w:val="both"/>
        <w:rPr>
          <w:rFonts w:cs="Arial"/>
          <w:b/>
          <w:sz w:val="22"/>
          <w:szCs w:val="22"/>
          <w:lang w:eastAsia="es-ES"/>
        </w:rPr>
      </w:pPr>
      <w:r w:rsidRPr="00E24160">
        <w:rPr>
          <w:rFonts w:cs="Arial"/>
          <w:b/>
          <w:sz w:val="22"/>
          <w:szCs w:val="22"/>
          <w:lang w:eastAsia="es-ES"/>
        </w:rPr>
        <w:t xml:space="preserve">PARAGRAFO UNO: EL APLICATIVO </w:t>
      </w:r>
      <w:r w:rsidRPr="00E24160">
        <w:rPr>
          <w:rFonts w:cs="Arial"/>
          <w:sz w:val="22"/>
          <w:szCs w:val="22"/>
          <w:lang w:eastAsia="es-ES"/>
        </w:rPr>
        <w:t xml:space="preserve">ha sido desarrollado en su totalidad por </w:t>
      </w:r>
      <w:r w:rsidRPr="00E24160">
        <w:rPr>
          <w:rFonts w:cs="Arial"/>
          <w:b/>
          <w:sz w:val="22"/>
          <w:szCs w:val="22"/>
          <w:lang w:eastAsia="es-ES"/>
        </w:rPr>
        <w:t xml:space="preserve">LA EMPRESA, </w:t>
      </w:r>
      <w:r w:rsidRPr="00E24160">
        <w:rPr>
          <w:rFonts w:cs="Arial"/>
          <w:sz w:val="22"/>
          <w:szCs w:val="22"/>
          <w:lang w:eastAsia="es-ES"/>
        </w:rPr>
        <w:t xml:space="preserve">razón por la cual goza el mismo de la titularidad de los derechos de autor relacionados en virtud de lo consagrado en la ley 23 de 1982 y demás normas nacionales e internacionales que la complementen, modifiquen o adicionen. </w:t>
      </w:r>
      <w:r w:rsidRPr="00E24160">
        <w:rPr>
          <w:rFonts w:cs="Arial"/>
          <w:b/>
          <w:sz w:val="22"/>
          <w:szCs w:val="22"/>
          <w:lang w:eastAsia="es-ES"/>
        </w:rPr>
        <w:t xml:space="preserve">PARAGRAFO DOS: </w:t>
      </w:r>
      <w:r w:rsidRPr="00E24160">
        <w:rPr>
          <w:rFonts w:cs="Arial"/>
          <w:sz w:val="22"/>
          <w:szCs w:val="22"/>
          <w:lang w:eastAsia="es-ES"/>
        </w:rPr>
        <w:t xml:space="preserve">El presente Acuerdo de Voluntades no representa exclusividad, o la suscripción de una licencia de uso de software, ni constituye la </w:t>
      </w:r>
      <w:r w:rsidR="00841EDF" w:rsidRPr="00E24160">
        <w:rPr>
          <w:rFonts w:cs="Arial"/>
          <w:sz w:val="22"/>
          <w:szCs w:val="22"/>
          <w:lang w:eastAsia="es-ES"/>
        </w:rPr>
        <w:t>transferencia</w:t>
      </w:r>
      <w:r w:rsidRPr="00E24160">
        <w:rPr>
          <w:rFonts w:cs="Arial"/>
          <w:sz w:val="22"/>
          <w:szCs w:val="22"/>
          <w:lang w:eastAsia="es-ES"/>
        </w:rPr>
        <w:t xml:space="preserve"> de </w:t>
      </w:r>
      <w:r w:rsidRPr="00E24160">
        <w:rPr>
          <w:rFonts w:cs="Arial"/>
          <w:b/>
          <w:sz w:val="22"/>
          <w:szCs w:val="22"/>
          <w:lang w:eastAsia="es-ES"/>
        </w:rPr>
        <w:t>EL APLICATIVO,</w:t>
      </w:r>
      <w:r w:rsidRPr="00E24160">
        <w:rPr>
          <w:rFonts w:cs="Arial"/>
          <w:sz w:val="22"/>
          <w:szCs w:val="22"/>
          <w:lang w:eastAsia="es-ES"/>
        </w:rPr>
        <w:t xml:space="preserve"> ni de los títulos, ni derechos de autor correspondientes. </w:t>
      </w:r>
      <w:r w:rsidRPr="00E24160">
        <w:rPr>
          <w:rFonts w:cs="Arial"/>
          <w:b/>
          <w:sz w:val="22"/>
          <w:szCs w:val="22"/>
          <w:lang w:eastAsia="es-ES"/>
        </w:rPr>
        <w:t xml:space="preserve">PARAGRAFO TRES: </w:t>
      </w:r>
      <w:r w:rsidRPr="00E24160">
        <w:rPr>
          <w:rFonts w:cs="Arial"/>
          <w:sz w:val="22"/>
          <w:szCs w:val="22"/>
          <w:lang w:eastAsia="es-ES"/>
        </w:rPr>
        <w:t xml:space="preserve">Los equipos de cómputo y todos los requerimientos físicos que se requieran para el óptimo funcionamiento del aplicativo serán aportados por el </w:t>
      </w:r>
      <w:r w:rsidRPr="00E24160">
        <w:rPr>
          <w:rFonts w:cs="Arial"/>
          <w:b/>
          <w:sz w:val="22"/>
          <w:szCs w:val="22"/>
          <w:lang w:eastAsia="es-ES"/>
        </w:rPr>
        <w:t>POLITECNICO JIC</w:t>
      </w:r>
      <w:r w:rsidRPr="00E24160">
        <w:rPr>
          <w:rFonts w:cs="Arial"/>
          <w:sz w:val="22"/>
          <w:szCs w:val="22"/>
          <w:lang w:eastAsia="es-ES"/>
        </w:rPr>
        <w:t xml:space="preserve"> o por el beneficiario de la demostración según corresponda.</w:t>
      </w:r>
      <w:r w:rsidRPr="00E24160">
        <w:rPr>
          <w:rFonts w:cs="Arial"/>
          <w:b/>
          <w:sz w:val="22"/>
          <w:szCs w:val="22"/>
          <w:lang w:eastAsia="es-ES"/>
        </w:rPr>
        <w:t xml:space="preserve"> PARAGRAFO CUATRO: </w:t>
      </w:r>
      <w:r w:rsidRPr="00E24160">
        <w:rPr>
          <w:rFonts w:cs="Arial"/>
          <w:sz w:val="22"/>
          <w:szCs w:val="22"/>
          <w:lang w:eastAsia="es-ES"/>
        </w:rPr>
        <w:t xml:space="preserve">El uso de </w:t>
      </w:r>
      <w:r w:rsidRPr="00E24160">
        <w:rPr>
          <w:rFonts w:cs="Arial"/>
          <w:b/>
          <w:sz w:val="22"/>
          <w:szCs w:val="22"/>
          <w:lang w:eastAsia="es-ES"/>
        </w:rPr>
        <w:t>EL APLICATIVO</w:t>
      </w:r>
      <w:r w:rsidRPr="00E24160">
        <w:rPr>
          <w:rFonts w:cs="Arial"/>
          <w:sz w:val="22"/>
          <w:szCs w:val="22"/>
          <w:lang w:eastAsia="es-ES"/>
        </w:rPr>
        <w:t xml:space="preserve"> requiere conexión a internet, la cual será gestionada por </w:t>
      </w:r>
      <w:r w:rsidR="00B04A24" w:rsidRPr="00E24160">
        <w:rPr>
          <w:rFonts w:cs="Arial"/>
          <w:sz w:val="22"/>
          <w:szCs w:val="22"/>
          <w:lang w:eastAsia="es-ES"/>
        </w:rPr>
        <w:t xml:space="preserve">el </w:t>
      </w:r>
      <w:r w:rsidR="00B04A24" w:rsidRPr="00E24160">
        <w:rPr>
          <w:rFonts w:cs="Arial"/>
          <w:b/>
          <w:sz w:val="22"/>
          <w:szCs w:val="22"/>
          <w:lang w:eastAsia="es-ES"/>
        </w:rPr>
        <w:t>POLITECNICO JIC</w:t>
      </w:r>
      <w:r w:rsidR="00B04A24" w:rsidRPr="00E24160">
        <w:rPr>
          <w:rFonts w:cs="Arial"/>
          <w:sz w:val="22"/>
          <w:szCs w:val="22"/>
          <w:lang w:eastAsia="es-ES"/>
        </w:rPr>
        <w:t xml:space="preserve"> o por el beneficiario de la demostración según corresponda</w:t>
      </w:r>
      <w:r w:rsidR="00B04A24" w:rsidRPr="00E24160">
        <w:rPr>
          <w:rFonts w:cs="Arial"/>
          <w:b/>
          <w:sz w:val="22"/>
          <w:szCs w:val="22"/>
          <w:lang w:eastAsia="es-ES"/>
        </w:rPr>
        <w:t xml:space="preserve"> </w:t>
      </w:r>
      <w:r w:rsidRPr="00E24160">
        <w:rPr>
          <w:rFonts w:cs="Arial"/>
          <w:sz w:val="22"/>
          <w:szCs w:val="22"/>
          <w:lang w:eastAsia="es-ES"/>
        </w:rPr>
        <w:t xml:space="preserve">en las sedes </w:t>
      </w:r>
      <w:r w:rsidR="00B04A24" w:rsidRPr="00E24160">
        <w:rPr>
          <w:rFonts w:cs="Arial"/>
          <w:sz w:val="22"/>
          <w:szCs w:val="22"/>
          <w:lang w:eastAsia="es-ES"/>
        </w:rPr>
        <w:t xml:space="preserve">físicas </w:t>
      </w:r>
      <w:r w:rsidRPr="00E24160">
        <w:rPr>
          <w:rFonts w:cs="Arial"/>
          <w:sz w:val="22"/>
          <w:szCs w:val="22"/>
          <w:lang w:eastAsia="es-ES"/>
        </w:rPr>
        <w:t xml:space="preserve">donde se </w:t>
      </w:r>
      <w:r w:rsidR="00B04A24" w:rsidRPr="00E24160">
        <w:rPr>
          <w:rFonts w:cs="Arial"/>
          <w:sz w:val="22"/>
          <w:szCs w:val="22"/>
          <w:lang w:eastAsia="es-ES"/>
        </w:rPr>
        <w:t>realicen las mismas.</w:t>
      </w:r>
      <w:r w:rsidRPr="00E24160">
        <w:rPr>
          <w:rFonts w:cs="Arial"/>
          <w:sz w:val="22"/>
          <w:szCs w:val="22"/>
          <w:lang w:eastAsia="es-ES"/>
        </w:rPr>
        <w:t xml:space="preserve"> </w:t>
      </w:r>
      <w:r w:rsidR="00841EDF" w:rsidRPr="00E24160">
        <w:rPr>
          <w:rFonts w:cs="Arial"/>
          <w:b/>
          <w:sz w:val="22"/>
          <w:szCs w:val="22"/>
          <w:lang w:eastAsia="es-ES"/>
        </w:rPr>
        <w:t>PARAGRAFO CINCO:</w:t>
      </w:r>
      <w:r w:rsidR="00841EDF" w:rsidRPr="00E24160">
        <w:rPr>
          <w:rFonts w:cs="Arial"/>
          <w:sz w:val="22"/>
          <w:szCs w:val="22"/>
          <w:lang w:eastAsia="es-ES"/>
        </w:rPr>
        <w:t xml:space="preserve"> </w:t>
      </w:r>
      <w:r w:rsidR="00700EA7" w:rsidRPr="00E24160">
        <w:rPr>
          <w:rFonts w:cs="Arial"/>
          <w:sz w:val="22"/>
          <w:szCs w:val="22"/>
          <w:lang w:eastAsia="es-ES"/>
        </w:rPr>
        <w:t xml:space="preserve">Sin perjuicio de lo </w:t>
      </w:r>
      <w:r w:rsidR="00CB39C5" w:rsidRPr="00E24160">
        <w:rPr>
          <w:rFonts w:cs="Arial"/>
          <w:sz w:val="22"/>
          <w:szCs w:val="22"/>
          <w:lang w:eastAsia="es-ES"/>
        </w:rPr>
        <w:t xml:space="preserve">mencionado en la presenta clausula, y en </w:t>
      </w:r>
      <w:r w:rsidR="00700EA7" w:rsidRPr="00E24160">
        <w:rPr>
          <w:rFonts w:cs="Arial"/>
          <w:sz w:val="22"/>
          <w:szCs w:val="22"/>
          <w:lang w:eastAsia="es-ES"/>
        </w:rPr>
        <w:t>función de realizar actividades específicas que lo requiera</w:t>
      </w:r>
      <w:r w:rsidR="00B032B3" w:rsidRPr="00E24160">
        <w:rPr>
          <w:rFonts w:cs="Arial"/>
          <w:sz w:val="22"/>
          <w:szCs w:val="22"/>
          <w:lang w:eastAsia="es-ES"/>
        </w:rPr>
        <w:t>n</w:t>
      </w:r>
      <w:r w:rsidR="00700EA7" w:rsidRPr="00E24160">
        <w:rPr>
          <w:rFonts w:cs="Arial"/>
          <w:sz w:val="22"/>
          <w:szCs w:val="22"/>
          <w:lang w:eastAsia="es-ES"/>
        </w:rPr>
        <w:t>, las partes de común acuerdo podrán modificar la naturaleza y cuantía de los aportes mencionados.</w:t>
      </w:r>
      <w:r w:rsidR="00B032B3" w:rsidRPr="00E24160">
        <w:rPr>
          <w:rFonts w:cs="Arial"/>
          <w:sz w:val="22"/>
          <w:szCs w:val="22"/>
          <w:lang w:eastAsia="es-ES"/>
        </w:rPr>
        <w:t xml:space="preserve"> </w:t>
      </w:r>
      <w:r w:rsidR="00B032B3" w:rsidRPr="00E24160">
        <w:rPr>
          <w:rFonts w:cs="Arial"/>
          <w:b/>
          <w:sz w:val="22"/>
          <w:szCs w:val="22"/>
          <w:lang w:eastAsia="es-ES"/>
        </w:rPr>
        <w:t xml:space="preserve">PARAGRAFO SEIS: </w:t>
      </w:r>
      <w:r w:rsidR="00896B44" w:rsidRPr="00E24160">
        <w:rPr>
          <w:rFonts w:cs="Arial"/>
          <w:sz w:val="22"/>
          <w:szCs w:val="22"/>
          <w:lang w:eastAsia="es-ES"/>
        </w:rPr>
        <w:t xml:space="preserve">Las partes podrán disponer la realización de hasta una prueba piloto gratuita a favor de igual número de entidades y personas de cualquier naturaleza que hagan parte de la estructura de relaciones formalizadas y no formalizadas del </w:t>
      </w:r>
      <w:r w:rsidR="00896B44" w:rsidRPr="00E24160">
        <w:rPr>
          <w:rFonts w:cs="Arial"/>
          <w:b/>
          <w:sz w:val="22"/>
          <w:szCs w:val="22"/>
          <w:lang w:eastAsia="es-ES"/>
        </w:rPr>
        <w:t xml:space="preserve">POLITECNICO JIC, </w:t>
      </w:r>
      <w:r w:rsidR="00896B44" w:rsidRPr="00E24160">
        <w:rPr>
          <w:rFonts w:cs="Arial"/>
          <w:sz w:val="22"/>
          <w:szCs w:val="22"/>
          <w:lang w:eastAsia="es-ES"/>
        </w:rPr>
        <w:t xml:space="preserve">caso en el cual se determinarán por escrito y con vinculación de la entidad o persona beneficiaria, los términos de realización de la prueba en mención. </w:t>
      </w:r>
      <w:r w:rsidR="00CE1B1A" w:rsidRPr="00E24160">
        <w:rPr>
          <w:rFonts w:cs="Arial"/>
          <w:b/>
          <w:sz w:val="22"/>
          <w:szCs w:val="22"/>
          <w:u w:val="single"/>
          <w:lang w:eastAsia="es-ES"/>
        </w:rPr>
        <w:t xml:space="preserve">TERCERA. </w:t>
      </w:r>
      <w:r w:rsidR="007C15CC" w:rsidRPr="00E24160">
        <w:rPr>
          <w:rFonts w:cs="Arial"/>
          <w:b/>
          <w:sz w:val="22"/>
          <w:szCs w:val="22"/>
          <w:u w:val="single"/>
        </w:rPr>
        <w:t>OBLIGACIONES DE LAS PARTES.</w:t>
      </w:r>
      <w:r w:rsidR="007C15CC" w:rsidRPr="00E24160">
        <w:rPr>
          <w:rFonts w:cs="Arial"/>
          <w:b/>
          <w:sz w:val="22"/>
          <w:szCs w:val="22"/>
          <w:u w:val="single"/>
          <w:lang w:eastAsia="es-ES"/>
        </w:rPr>
        <w:t xml:space="preserve"> </w:t>
      </w:r>
      <w:r w:rsidR="007C15CC" w:rsidRPr="00E24160">
        <w:rPr>
          <w:rFonts w:cs="Arial"/>
          <w:sz w:val="22"/>
          <w:szCs w:val="22"/>
        </w:rPr>
        <w:t xml:space="preserve">El presente </w:t>
      </w:r>
      <w:r w:rsidR="008571D4" w:rsidRPr="00E24160">
        <w:rPr>
          <w:rFonts w:cs="Arial"/>
          <w:sz w:val="22"/>
          <w:szCs w:val="22"/>
        </w:rPr>
        <w:t>Acuerdo de Voluntades</w:t>
      </w:r>
      <w:r w:rsidR="007C15CC" w:rsidRPr="00E24160">
        <w:rPr>
          <w:rFonts w:cs="Arial"/>
          <w:sz w:val="22"/>
          <w:szCs w:val="22"/>
        </w:rPr>
        <w:t xml:space="preserve"> genera las siguientes obligaciones: </w:t>
      </w:r>
      <w:r w:rsidR="007C15CC" w:rsidRPr="00E24160">
        <w:rPr>
          <w:rFonts w:cs="Arial"/>
          <w:b/>
          <w:i/>
          <w:sz w:val="22"/>
          <w:szCs w:val="22"/>
          <w:u w:val="single"/>
        </w:rPr>
        <w:t>1. MUTUAS:</w:t>
      </w:r>
      <w:r w:rsidR="007C15CC" w:rsidRPr="00E24160">
        <w:rPr>
          <w:rFonts w:cs="Arial"/>
          <w:sz w:val="22"/>
          <w:szCs w:val="22"/>
        </w:rPr>
        <w:t xml:space="preserve"> </w:t>
      </w:r>
      <w:r w:rsidR="007C15CC" w:rsidRPr="00E24160">
        <w:rPr>
          <w:rFonts w:cs="Arial"/>
          <w:b/>
          <w:sz w:val="22"/>
          <w:szCs w:val="22"/>
        </w:rPr>
        <w:t>1.1.</w:t>
      </w:r>
      <w:r w:rsidR="007C15CC" w:rsidRPr="00E24160">
        <w:rPr>
          <w:rFonts w:cs="Arial"/>
          <w:sz w:val="22"/>
          <w:szCs w:val="22"/>
        </w:rPr>
        <w:t xml:space="preserve"> Las partes acuerdan que la información y documentación que sea suministrada por alguna de ellas, o conocida por ambas en el desarrollo del presente </w:t>
      </w:r>
      <w:r w:rsidR="008571D4" w:rsidRPr="00E24160">
        <w:rPr>
          <w:rFonts w:cs="Arial"/>
          <w:sz w:val="22"/>
          <w:szCs w:val="22"/>
        </w:rPr>
        <w:t>Acuerdo de Voluntades</w:t>
      </w:r>
      <w:r w:rsidR="007C15CC" w:rsidRPr="00E24160">
        <w:rPr>
          <w:rFonts w:cs="Arial"/>
          <w:sz w:val="22"/>
          <w:szCs w:val="22"/>
        </w:rPr>
        <w:t>, estará sujeta a confidencialidad y en consecuencia solo podrá ser utilizada en función del cumplimiento del objeto del mismo</w:t>
      </w:r>
      <w:r w:rsidR="00B471BA" w:rsidRPr="00E24160">
        <w:rPr>
          <w:rFonts w:cs="Arial"/>
          <w:sz w:val="22"/>
          <w:szCs w:val="22"/>
        </w:rPr>
        <w:t>.</w:t>
      </w:r>
      <w:r w:rsidR="007C15CC" w:rsidRPr="00E24160">
        <w:rPr>
          <w:rFonts w:cs="Arial"/>
          <w:sz w:val="22"/>
          <w:szCs w:val="22"/>
        </w:rPr>
        <w:t xml:space="preserve"> </w:t>
      </w:r>
      <w:r w:rsidR="007C15CC" w:rsidRPr="00E24160">
        <w:rPr>
          <w:rFonts w:cs="Arial"/>
          <w:b/>
          <w:sz w:val="22"/>
          <w:szCs w:val="22"/>
        </w:rPr>
        <w:t>1.2.</w:t>
      </w:r>
      <w:r w:rsidR="007C15CC" w:rsidRPr="00E24160">
        <w:rPr>
          <w:rFonts w:cs="Arial"/>
          <w:sz w:val="22"/>
          <w:szCs w:val="22"/>
        </w:rPr>
        <w:t xml:space="preserve"> Las partes se comprometen a que a la terminación del </w:t>
      </w:r>
      <w:r w:rsidR="008571D4" w:rsidRPr="00E24160">
        <w:rPr>
          <w:rFonts w:cs="Arial"/>
          <w:sz w:val="22"/>
          <w:szCs w:val="22"/>
        </w:rPr>
        <w:t>Acuerdo de Voluntades</w:t>
      </w:r>
      <w:r w:rsidR="007C15CC" w:rsidRPr="00E24160">
        <w:rPr>
          <w:rFonts w:cs="Arial"/>
          <w:sz w:val="22"/>
          <w:szCs w:val="22"/>
        </w:rPr>
        <w:t xml:space="preserve"> devolverán toda la documentación y material </w:t>
      </w:r>
      <w:r w:rsidR="00B471BA" w:rsidRPr="00E24160">
        <w:rPr>
          <w:rFonts w:cs="Arial"/>
          <w:sz w:val="22"/>
          <w:szCs w:val="22"/>
        </w:rPr>
        <w:t xml:space="preserve">perteneciente a la otra, y </w:t>
      </w:r>
      <w:r w:rsidR="007C15CC" w:rsidRPr="00E24160">
        <w:rPr>
          <w:rFonts w:cs="Arial"/>
          <w:sz w:val="22"/>
          <w:szCs w:val="22"/>
        </w:rPr>
        <w:t xml:space="preserve">que con motivo del mismo hayan tenido en su </w:t>
      </w:r>
      <w:r w:rsidR="007C15CC" w:rsidRPr="00E24160">
        <w:rPr>
          <w:rFonts w:cs="Arial"/>
          <w:color w:val="000000"/>
          <w:sz w:val="22"/>
          <w:szCs w:val="22"/>
        </w:rPr>
        <w:t xml:space="preserve">poder. </w:t>
      </w:r>
      <w:r w:rsidR="007C15CC" w:rsidRPr="00E24160">
        <w:rPr>
          <w:rFonts w:cs="Arial"/>
          <w:b/>
          <w:color w:val="000000"/>
          <w:sz w:val="22"/>
          <w:szCs w:val="22"/>
        </w:rPr>
        <w:t>1.3.</w:t>
      </w:r>
      <w:r w:rsidR="007C15CC" w:rsidRPr="00E24160">
        <w:rPr>
          <w:rFonts w:cs="Arial"/>
          <w:color w:val="000000"/>
          <w:sz w:val="22"/>
          <w:szCs w:val="22"/>
        </w:rPr>
        <w:t xml:space="preserve"> En desarrollo del</w:t>
      </w:r>
      <w:r w:rsidR="00B471BA" w:rsidRPr="00E24160">
        <w:rPr>
          <w:rFonts w:cs="Arial"/>
          <w:color w:val="000000"/>
          <w:sz w:val="22"/>
          <w:szCs w:val="22"/>
        </w:rPr>
        <w:t xml:space="preserve"> </w:t>
      </w:r>
      <w:r w:rsidR="008571D4" w:rsidRPr="00E24160">
        <w:rPr>
          <w:rFonts w:cs="Arial"/>
          <w:color w:val="000000"/>
          <w:sz w:val="22"/>
          <w:szCs w:val="22"/>
        </w:rPr>
        <w:t>Acuerdo de Voluntades</w:t>
      </w:r>
      <w:r w:rsidR="007C15CC" w:rsidRPr="00E24160">
        <w:rPr>
          <w:rFonts w:cs="Arial"/>
          <w:color w:val="000000"/>
          <w:sz w:val="22"/>
          <w:szCs w:val="22"/>
        </w:rPr>
        <w:t>, y aún después de su liquidación</w:t>
      </w:r>
      <w:r w:rsidR="00B471BA" w:rsidRPr="00E24160">
        <w:rPr>
          <w:rFonts w:cs="Arial"/>
          <w:color w:val="000000"/>
          <w:sz w:val="22"/>
          <w:szCs w:val="22"/>
        </w:rPr>
        <w:t>,</w:t>
      </w:r>
      <w:r w:rsidR="007C15CC" w:rsidRPr="00E24160">
        <w:rPr>
          <w:rFonts w:cs="Arial"/>
          <w:color w:val="000000"/>
          <w:sz w:val="22"/>
          <w:szCs w:val="22"/>
        </w:rPr>
        <w:t xml:space="preserve"> deberá guardarse secreto profesional.  </w:t>
      </w:r>
      <w:r w:rsidR="007C15CC" w:rsidRPr="00E24160">
        <w:rPr>
          <w:rFonts w:cs="Arial"/>
          <w:b/>
          <w:color w:val="000000"/>
          <w:sz w:val="22"/>
          <w:szCs w:val="22"/>
        </w:rPr>
        <w:lastRenderedPageBreak/>
        <w:t>1.4.</w:t>
      </w:r>
      <w:r w:rsidR="007C15CC" w:rsidRPr="00E24160">
        <w:rPr>
          <w:rFonts w:cs="Arial"/>
          <w:color w:val="000000"/>
          <w:sz w:val="22"/>
          <w:szCs w:val="22"/>
        </w:rPr>
        <w:t xml:space="preserve"> De manera particular, no se podrá revelar ni reproducir el contenido del know how, manuales, y demás documentación que sean de propiedad exclusiva de cada una de las partes. </w:t>
      </w:r>
      <w:r w:rsidR="007C15CC" w:rsidRPr="00E24160">
        <w:rPr>
          <w:rFonts w:cs="Arial"/>
          <w:b/>
          <w:color w:val="000000"/>
          <w:sz w:val="22"/>
          <w:szCs w:val="22"/>
        </w:rPr>
        <w:t>1.5.</w:t>
      </w:r>
      <w:r w:rsidR="007C15CC" w:rsidRPr="00E24160">
        <w:rPr>
          <w:rFonts w:cs="Arial"/>
          <w:color w:val="000000"/>
          <w:sz w:val="22"/>
          <w:szCs w:val="22"/>
        </w:rPr>
        <w:t xml:space="preserve"> Cada una de las partes se compromete a adoptar todas las medidas necesarias o convenientes para garantizar la reserva de la información de la otra parte, a la que se tenga acceso con ocasión del </w:t>
      </w:r>
      <w:r w:rsidR="008571D4" w:rsidRPr="00E24160">
        <w:rPr>
          <w:rFonts w:cs="Arial"/>
          <w:color w:val="000000"/>
          <w:sz w:val="22"/>
          <w:szCs w:val="22"/>
        </w:rPr>
        <w:t>Acuerdo de Voluntades</w:t>
      </w:r>
      <w:r w:rsidR="007C15CC" w:rsidRPr="00E24160">
        <w:rPr>
          <w:rFonts w:cs="Arial"/>
          <w:color w:val="000000"/>
          <w:sz w:val="22"/>
          <w:szCs w:val="22"/>
        </w:rPr>
        <w:t xml:space="preserve">, definiendo que tales medidas o precauciones no serán, en ningún caso, menores a las que deba tener un profesional en el manejo de información. </w:t>
      </w:r>
      <w:r w:rsidR="007C15CC" w:rsidRPr="00E24160">
        <w:rPr>
          <w:rFonts w:cs="Arial"/>
          <w:b/>
          <w:color w:val="000000"/>
          <w:sz w:val="22"/>
          <w:szCs w:val="22"/>
        </w:rPr>
        <w:t>1.6.</w:t>
      </w:r>
      <w:r w:rsidR="007C15CC" w:rsidRPr="00E24160">
        <w:rPr>
          <w:rFonts w:cs="Arial"/>
          <w:color w:val="000000"/>
          <w:sz w:val="22"/>
          <w:szCs w:val="22"/>
        </w:rPr>
        <w:t xml:space="preserve"> En caso de mediar orden de autoridad competente relacionada con esta información, la parte requerida se comprometerá a dar aviso a la otra inmediatamente y con anterioridad a su cumplimiento, y a tomar las medidas legales necesarias para evitar su divulgación c</w:t>
      </w:r>
      <w:r w:rsidR="00B471BA" w:rsidRPr="00E24160">
        <w:rPr>
          <w:rFonts w:cs="Arial"/>
          <w:color w:val="000000"/>
          <w:sz w:val="22"/>
          <w:szCs w:val="22"/>
        </w:rPr>
        <w:t>u</w:t>
      </w:r>
      <w:r w:rsidR="007C15CC" w:rsidRPr="00E24160">
        <w:rPr>
          <w:rFonts w:cs="Arial"/>
          <w:color w:val="000000"/>
          <w:sz w:val="22"/>
          <w:szCs w:val="22"/>
        </w:rPr>
        <w:t xml:space="preserve">ando a ello haya lugar. </w:t>
      </w:r>
      <w:r w:rsidR="007C15CC" w:rsidRPr="00E24160">
        <w:rPr>
          <w:rFonts w:cs="Arial"/>
          <w:b/>
          <w:color w:val="000000"/>
          <w:sz w:val="22"/>
          <w:szCs w:val="22"/>
        </w:rPr>
        <w:t xml:space="preserve">1.7. </w:t>
      </w:r>
      <w:r w:rsidR="007C15CC" w:rsidRPr="00E24160">
        <w:rPr>
          <w:rFonts w:cs="Arial"/>
          <w:color w:val="000000"/>
          <w:sz w:val="22"/>
          <w:szCs w:val="22"/>
        </w:rPr>
        <w:t xml:space="preserve">Las Partes se reservarán todos los derechos exclusivos sobre su capital intelectual (métodos, conocimientos técnicos, ideas, conceptos, programas académicos, técnicas, métodos de análisis, modelos, formatos, diseños, licencias, software, herramientas, know how) y en general sobre cualquier otra creación que posean a la fecha de suscripción del presente </w:t>
      </w:r>
      <w:r w:rsidR="008571D4" w:rsidRPr="00E24160">
        <w:rPr>
          <w:rFonts w:cs="Arial"/>
          <w:color w:val="000000"/>
          <w:sz w:val="22"/>
          <w:szCs w:val="22"/>
        </w:rPr>
        <w:t>Acuerdo de Voluntades</w:t>
      </w:r>
      <w:r w:rsidR="007C15CC" w:rsidRPr="00E24160">
        <w:rPr>
          <w:rFonts w:cs="Arial"/>
          <w:color w:val="000000"/>
          <w:sz w:val="22"/>
          <w:szCs w:val="22"/>
        </w:rPr>
        <w:t xml:space="preserve">, y que hayan desarrollado con anterioridad a la misma. </w:t>
      </w:r>
      <w:r w:rsidR="007C15CC" w:rsidRPr="00E24160">
        <w:rPr>
          <w:rFonts w:cs="Arial"/>
          <w:b/>
          <w:color w:val="000000"/>
          <w:sz w:val="22"/>
          <w:szCs w:val="22"/>
        </w:rPr>
        <w:t>1.8.</w:t>
      </w:r>
      <w:r w:rsidR="007C15CC" w:rsidRPr="00E24160">
        <w:rPr>
          <w:rFonts w:cs="Arial"/>
          <w:color w:val="000000"/>
          <w:sz w:val="22"/>
          <w:szCs w:val="22"/>
        </w:rPr>
        <w:t xml:space="preserve"> Los derechos de autoría, así como el material didáctico, bibliográfico o de investigación que se deriven, creen, produzcan, </w:t>
      </w:r>
      <w:r w:rsidR="006E14D6" w:rsidRPr="00E24160">
        <w:rPr>
          <w:rFonts w:cs="Arial"/>
          <w:color w:val="000000"/>
          <w:sz w:val="22"/>
          <w:szCs w:val="22"/>
        </w:rPr>
        <w:t>mejoren o desarrollen</w:t>
      </w:r>
      <w:r w:rsidR="007C15CC" w:rsidRPr="00E24160">
        <w:rPr>
          <w:rFonts w:cs="Arial"/>
          <w:color w:val="000000"/>
          <w:sz w:val="22"/>
          <w:szCs w:val="22"/>
        </w:rPr>
        <w:t xml:space="preserve"> en virtud del </w:t>
      </w:r>
      <w:r w:rsidR="008571D4" w:rsidRPr="00E24160">
        <w:rPr>
          <w:rFonts w:cs="Arial"/>
          <w:color w:val="000000"/>
          <w:sz w:val="22"/>
          <w:szCs w:val="22"/>
        </w:rPr>
        <w:t>Acuerdo de Voluntades</w:t>
      </w:r>
      <w:r w:rsidR="007C15CC" w:rsidRPr="00E24160">
        <w:rPr>
          <w:rFonts w:cs="Arial"/>
          <w:color w:val="000000"/>
          <w:sz w:val="22"/>
          <w:szCs w:val="22"/>
        </w:rPr>
        <w:t>, serán de propiedad exclusiva de</w:t>
      </w:r>
      <w:r w:rsidR="00B471BA" w:rsidRPr="00E24160">
        <w:rPr>
          <w:rFonts w:cs="Arial"/>
          <w:color w:val="000000"/>
          <w:sz w:val="22"/>
          <w:szCs w:val="22"/>
        </w:rPr>
        <w:t xml:space="preserve"> la parte creadora</w:t>
      </w:r>
      <w:r w:rsidR="007C15CC" w:rsidRPr="00E24160">
        <w:rPr>
          <w:rFonts w:cs="Arial"/>
          <w:color w:val="000000"/>
          <w:sz w:val="22"/>
          <w:szCs w:val="22"/>
        </w:rPr>
        <w:t xml:space="preserve">. </w:t>
      </w:r>
      <w:r w:rsidR="007C15CC" w:rsidRPr="00E24160">
        <w:rPr>
          <w:rFonts w:cs="Arial"/>
          <w:b/>
          <w:color w:val="000000"/>
          <w:sz w:val="22"/>
          <w:szCs w:val="22"/>
        </w:rPr>
        <w:t xml:space="preserve">1.9. </w:t>
      </w:r>
      <w:r w:rsidR="00EC6CE4" w:rsidRPr="00E24160">
        <w:rPr>
          <w:rFonts w:cs="Arial"/>
          <w:color w:val="000000"/>
          <w:sz w:val="22"/>
          <w:szCs w:val="22"/>
        </w:rPr>
        <w:t xml:space="preserve">Las partes </w:t>
      </w:r>
      <w:r w:rsidR="007C15CC" w:rsidRPr="00E24160">
        <w:rPr>
          <w:rFonts w:cs="Arial"/>
          <w:color w:val="000000"/>
          <w:sz w:val="22"/>
          <w:szCs w:val="22"/>
        </w:rPr>
        <w:t>podrá</w:t>
      </w:r>
      <w:r w:rsidR="00EC6CE4" w:rsidRPr="00E24160">
        <w:rPr>
          <w:rFonts w:cs="Arial"/>
          <w:color w:val="000000"/>
          <w:sz w:val="22"/>
          <w:szCs w:val="22"/>
        </w:rPr>
        <w:t>n</w:t>
      </w:r>
      <w:r w:rsidR="007C15CC" w:rsidRPr="00E24160">
        <w:rPr>
          <w:rFonts w:cs="Arial"/>
          <w:color w:val="000000"/>
          <w:sz w:val="22"/>
          <w:szCs w:val="22"/>
        </w:rPr>
        <w:t xml:space="preserve"> hacer referencia a los trabajos realizados con fines de promoción comercial de sus servicios, respetando la confidencialidad acordada. </w:t>
      </w:r>
      <w:r w:rsidR="007C15CC" w:rsidRPr="00E24160">
        <w:rPr>
          <w:rFonts w:cs="Arial"/>
          <w:b/>
          <w:color w:val="000000"/>
          <w:sz w:val="22"/>
          <w:szCs w:val="22"/>
        </w:rPr>
        <w:t>1.10.</w:t>
      </w:r>
      <w:r w:rsidR="007C15CC" w:rsidRPr="00E24160">
        <w:rPr>
          <w:rFonts w:cs="Arial"/>
          <w:color w:val="000000"/>
          <w:sz w:val="22"/>
          <w:szCs w:val="22"/>
        </w:rPr>
        <w:t xml:space="preserve"> Las recomendaciones generadas como desarrollo de las gestiones </w:t>
      </w:r>
      <w:r w:rsidR="00811321" w:rsidRPr="00E24160">
        <w:rPr>
          <w:rFonts w:cs="Arial"/>
          <w:color w:val="000000"/>
          <w:sz w:val="22"/>
          <w:szCs w:val="22"/>
        </w:rPr>
        <w:t>efectuadas</w:t>
      </w:r>
      <w:r w:rsidR="007C15CC" w:rsidRPr="00E24160">
        <w:rPr>
          <w:rFonts w:cs="Arial"/>
          <w:color w:val="000000"/>
          <w:sz w:val="22"/>
          <w:szCs w:val="22"/>
        </w:rPr>
        <w:t xml:space="preserve"> no serán de manera alguna vinculantes para las partes.</w:t>
      </w:r>
      <w:r w:rsidR="00811321" w:rsidRPr="00E24160">
        <w:rPr>
          <w:rFonts w:cs="Arial"/>
          <w:color w:val="000000"/>
          <w:sz w:val="22"/>
          <w:szCs w:val="22"/>
        </w:rPr>
        <w:t xml:space="preserve"> </w:t>
      </w:r>
      <w:r w:rsidR="00811321" w:rsidRPr="00E24160">
        <w:rPr>
          <w:rFonts w:cs="Arial"/>
          <w:b/>
          <w:i/>
          <w:color w:val="000000"/>
          <w:sz w:val="22"/>
          <w:szCs w:val="22"/>
          <w:u w:val="single"/>
        </w:rPr>
        <w:t>2. PARTICULARES DE</w:t>
      </w:r>
      <w:r w:rsidR="00CE1B1A" w:rsidRPr="00E24160">
        <w:rPr>
          <w:rFonts w:cs="Arial"/>
          <w:b/>
          <w:i/>
          <w:sz w:val="22"/>
          <w:szCs w:val="22"/>
          <w:u w:val="single"/>
          <w:lang w:eastAsia="es-ES"/>
        </w:rPr>
        <w:t xml:space="preserve"> </w:t>
      </w:r>
      <w:r w:rsidR="00031DF0" w:rsidRPr="00E24160">
        <w:rPr>
          <w:rFonts w:cs="Arial"/>
          <w:b/>
          <w:i/>
          <w:sz w:val="22"/>
          <w:szCs w:val="22"/>
          <w:u w:val="single"/>
          <w:lang w:eastAsia="es-ES"/>
        </w:rPr>
        <w:t>LA EMPRESA</w:t>
      </w:r>
      <w:r w:rsidR="00CE1B1A" w:rsidRPr="00E24160">
        <w:rPr>
          <w:rFonts w:cs="Arial"/>
          <w:b/>
          <w:i/>
          <w:sz w:val="22"/>
          <w:szCs w:val="22"/>
          <w:u w:val="single"/>
          <w:lang w:eastAsia="es-ES"/>
        </w:rPr>
        <w:t>.</w:t>
      </w:r>
      <w:r w:rsidR="00CE1B1A" w:rsidRPr="00E24160">
        <w:rPr>
          <w:rFonts w:cs="Arial"/>
          <w:b/>
          <w:sz w:val="22"/>
          <w:szCs w:val="22"/>
          <w:lang w:eastAsia="es-ES"/>
        </w:rPr>
        <w:t xml:space="preserve"> </w:t>
      </w:r>
      <w:r w:rsidR="00CE1B1A" w:rsidRPr="00E24160">
        <w:rPr>
          <w:rFonts w:cs="Arial"/>
          <w:sz w:val="22"/>
          <w:szCs w:val="22"/>
          <w:lang w:eastAsia="es-ES"/>
        </w:rPr>
        <w:t xml:space="preserve">Son obligaciones de </w:t>
      </w:r>
      <w:r w:rsidR="00031DF0" w:rsidRPr="00E24160">
        <w:rPr>
          <w:rFonts w:cs="Arial"/>
          <w:b/>
          <w:sz w:val="22"/>
          <w:szCs w:val="22"/>
          <w:lang w:eastAsia="es-ES"/>
        </w:rPr>
        <w:t>LA EMPRESA</w:t>
      </w:r>
      <w:r w:rsidR="00CE1B1A" w:rsidRPr="00E24160">
        <w:rPr>
          <w:rFonts w:cs="Arial"/>
          <w:sz w:val="22"/>
          <w:szCs w:val="22"/>
          <w:lang w:eastAsia="es-ES"/>
        </w:rPr>
        <w:t xml:space="preserve">: </w:t>
      </w:r>
      <w:r w:rsidR="008608E7" w:rsidRPr="00E24160">
        <w:rPr>
          <w:rFonts w:cs="Arial"/>
          <w:b/>
          <w:sz w:val="22"/>
          <w:szCs w:val="22"/>
          <w:lang w:eastAsia="es-ES"/>
        </w:rPr>
        <w:t>2.</w:t>
      </w:r>
      <w:r w:rsidR="00CE1B1A" w:rsidRPr="00E24160">
        <w:rPr>
          <w:rFonts w:cs="Arial"/>
          <w:b/>
          <w:sz w:val="22"/>
          <w:szCs w:val="22"/>
          <w:lang w:eastAsia="es-ES"/>
        </w:rPr>
        <w:t>1.</w:t>
      </w:r>
      <w:r w:rsidR="00CE1B1A" w:rsidRPr="00E24160">
        <w:rPr>
          <w:rFonts w:cs="Arial"/>
          <w:sz w:val="22"/>
          <w:szCs w:val="22"/>
          <w:lang w:eastAsia="es-ES"/>
        </w:rPr>
        <w:t xml:space="preserve"> </w:t>
      </w:r>
      <w:r w:rsidR="009C6F1A" w:rsidRPr="00E24160">
        <w:rPr>
          <w:rFonts w:cs="Arial"/>
          <w:sz w:val="22"/>
          <w:szCs w:val="22"/>
          <w:lang w:eastAsia="es-ES"/>
        </w:rPr>
        <w:t>Hacer los aportes que le corresponden en virtud del presente acuerdo en los términos consagrados en la cláusula segunda, obrando</w:t>
      </w:r>
      <w:r w:rsidR="00CE1B1A" w:rsidRPr="00E24160">
        <w:rPr>
          <w:rFonts w:cs="Arial"/>
          <w:sz w:val="22"/>
          <w:szCs w:val="22"/>
          <w:lang w:eastAsia="es-ES"/>
        </w:rPr>
        <w:t xml:space="preserve"> con diligencia en los asuntos </w:t>
      </w:r>
      <w:r w:rsidR="00A667A8">
        <w:rPr>
          <w:rFonts w:cs="Arial"/>
          <w:sz w:val="22"/>
          <w:szCs w:val="22"/>
          <w:lang w:eastAsia="es-ES"/>
        </w:rPr>
        <w:t>vinculados</w:t>
      </w:r>
      <w:r w:rsidR="001E1143" w:rsidRPr="00E24160">
        <w:rPr>
          <w:rFonts w:cs="Arial"/>
          <w:sz w:val="22"/>
          <w:szCs w:val="22"/>
          <w:lang w:eastAsia="es-ES"/>
        </w:rPr>
        <w:t xml:space="preserve"> en función de</w:t>
      </w:r>
      <w:r w:rsidR="00CC3974" w:rsidRPr="00E24160">
        <w:rPr>
          <w:rFonts w:cs="Arial"/>
          <w:sz w:val="22"/>
          <w:szCs w:val="22"/>
          <w:lang w:eastAsia="es-ES"/>
        </w:rPr>
        <w:t xml:space="preserve"> </w:t>
      </w:r>
      <w:r w:rsidR="006341C8" w:rsidRPr="00E24160">
        <w:rPr>
          <w:rFonts w:cs="Arial"/>
          <w:sz w:val="22"/>
          <w:szCs w:val="22"/>
          <w:lang w:eastAsia="es-ES"/>
        </w:rPr>
        <w:t>generar</w:t>
      </w:r>
      <w:r w:rsidR="00CC3974" w:rsidRPr="00E24160">
        <w:rPr>
          <w:rFonts w:cs="Arial"/>
          <w:sz w:val="22"/>
          <w:szCs w:val="22"/>
          <w:lang w:eastAsia="es-ES"/>
        </w:rPr>
        <w:t xml:space="preserve"> el mejor resultado de las mismas.</w:t>
      </w:r>
      <w:r w:rsidR="00CE1B1A" w:rsidRPr="00E24160">
        <w:rPr>
          <w:rFonts w:cs="Arial"/>
          <w:sz w:val="22"/>
          <w:szCs w:val="22"/>
          <w:lang w:eastAsia="es-ES"/>
        </w:rPr>
        <w:t xml:space="preserve"> </w:t>
      </w:r>
      <w:r w:rsidR="00CE1B1A" w:rsidRPr="00E24160">
        <w:rPr>
          <w:rFonts w:cs="Arial"/>
          <w:b/>
          <w:sz w:val="22"/>
          <w:szCs w:val="22"/>
          <w:lang w:eastAsia="es-ES"/>
        </w:rPr>
        <w:t>2.</w:t>
      </w:r>
      <w:r w:rsidR="008608E7" w:rsidRPr="00E24160">
        <w:rPr>
          <w:rFonts w:cs="Arial"/>
          <w:b/>
          <w:sz w:val="22"/>
          <w:szCs w:val="22"/>
          <w:lang w:eastAsia="es-ES"/>
        </w:rPr>
        <w:t>2.</w:t>
      </w:r>
      <w:r w:rsidR="00CE1B1A" w:rsidRPr="00E24160">
        <w:rPr>
          <w:rFonts w:cs="Arial"/>
          <w:sz w:val="22"/>
          <w:szCs w:val="22"/>
          <w:lang w:eastAsia="es-ES"/>
        </w:rPr>
        <w:t xml:space="preserve"> Resolver las consultas con la mayor celeridad posible</w:t>
      </w:r>
      <w:r w:rsidR="008608E7" w:rsidRPr="00E24160">
        <w:rPr>
          <w:rFonts w:cs="Arial"/>
          <w:sz w:val="22"/>
          <w:szCs w:val="22"/>
          <w:lang w:eastAsia="es-ES"/>
        </w:rPr>
        <w:t>.</w:t>
      </w:r>
      <w:r w:rsidR="00CE1B1A" w:rsidRPr="00E24160">
        <w:rPr>
          <w:rFonts w:cs="Arial"/>
          <w:sz w:val="22"/>
          <w:szCs w:val="22"/>
          <w:lang w:eastAsia="es-ES"/>
        </w:rPr>
        <w:t xml:space="preserve"> </w:t>
      </w:r>
      <w:r w:rsidR="008608E7" w:rsidRPr="00E24160">
        <w:rPr>
          <w:rFonts w:cs="Arial"/>
          <w:b/>
          <w:sz w:val="22"/>
          <w:szCs w:val="22"/>
          <w:lang w:eastAsia="es-ES"/>
        </w:rPr>
        <w:t>2.</w:t>
      </w:r>
      <w:r w:rsidR="00CE1B1A" w:rsidRPr="00E24160">
        <w:rPr>
          <w:rFonts w:cs="Arial"/>
          <w:b/>
          <w:sz w:val="22"/>
          <w:szCs w:val="22"/>
          <w:lang w:eastAsia="es-ES"/>
        </w:rPr>
        <w:t>3.</w:t>
      </w:r>
      <w:r w:rsidR="00CE1B1A" w:rsidRPr="00E24160">
        <w:rPr>
          <w:rFonts w:cs="Arial"/>
          <w:sz w:val="22"/>
          <w:szCs w:val="22"/>
          <w:lang w:eastAsia="es-ES"/>
        </w:rPr>
        <w:t xml:space="preserve"> Realizar un informe general de l</w:t>
      </w:r>
      <w:r w:rsidR="00DC43CC" w:rsidRPr="00E24160">
        <w:rPr>
          <w:rFonts w:cs="Arial"/>
          <w:sz w:val="22"/>
          <w:szCs w:val="22"/>
          <w:lang w:eastAsia="es-ES"/>
        </w:rPr>
        <w:t>a</w:t>
      </w:r>
      <w:r w:rsidR="00CE1B1A" w:rsidRPr="00E24160">
        <w:rPr>
          <w:rFonts w:cs="Arial"/>
          <w:sz w:val="22"/>
          <w:szCs w:val="22"/>
          <w:lang w:eastAsia="es-ES"/>
        </w:rPr>
        <w:t xml:space="preserve">s </w:t>
      </w:r>
      <w:r w:rsidR="00DC43CC" w:rsidRPr="00E24160">
        <w:rPr>
          <w:rFonts w:cs="Arial"/>
          <w:sz w:val="22"/>
          <w:szCs w:val="22"/>
          <w:lang w:eastAsia="es-ES"/>
        </w:rPr>
        <w:t>gestiones</w:t>
      </w:r>
      <w:r w:rsidR="00CE1B1A" w:rsidRPr="00E24160">
        <w:rPr>
          <w:rFonts w:cs="Arial"/>
          <w:sz w:val="22"/>
          <w:szCs w:val="22"/>
          <w:lang w:eastAsia="es-ES"/>
        </w:rPr>
        <w:t xml:space="preserve"> </w:t>
      </w:r>
      <w:r w:rsidR="00A667A8">
        <w:rPr>
          <w:rFonts w:cs="Arial"/>
          <w:sz w:val="22"/>
          <w:szCs w:val="22"/>
          <w:lang w:eastAsia="es-ES"/>
        </w:rPr>
        <w:t>realizadas</w:t>
      </w:r>
      <w:r w:rsidR="00CE1B1A" w:rsidRPr="00E24160">
        <w:rPr>
          <w:rFonts w:cs="Arial"/>
          <w:sz w:val="22"/>
          <w:szCs w:val="22"/>
          <w:lang w:eastAsia="es-ES"/>
        </w:rPr>
        <w:t xml:space="preserve"> cuando</w:t>
      </w:r>
      <w:r w:rsidR="009C6F1A" w:rsidRPr="00E24160">
        <w:rPr>
          <w:rFonts w:cs="Arial"/>
          <w:sz w:val="22"/>
          <w:szCs w:val="22"/>
          <w:lang w:eastAsia="es-ES"/>
        </w:rPr>
        <w:t xml:space="preserve"> el</w:t>
      </w:r>
      <w:r w:rsidR="00CE1B1A" w:rsidRPr="00E24160">
        <w:rPr>
          <w:rFonts w:cs="Arial"/>
          <w:sz w:val="22"/>
          <w:szCs w:val="22"/>
          <w:lang w:eastAsia="es-ES"/>
        </w:rPr>
        <w:t xml:space="preserve"> </w:t>
      </w:r>
      <w:r w:rsidR="006E10A9" w:rsidRPr="00E24160">
        <w:rPr>
          <w:rFonts w:cs="Arial"/>
          <w:b/>
          <w:sz w:val="22"/>
          <w:szCs w:val="22"/>
          <w:lang w:eastAsia="es-ES"/>
        </w:rPr>
        <w:t>POLITECNICO JIC</w:t>
      </w:r>
      <w:r w:rsidR="009C6F1A" w:rsidRPr="00E24160">
        <w:rPr>
          <w:rFonts w:cs="Arial"/>
          <w:b/>
          <w:sz w:val="22"/>
          <w:szCs w:val="22"/>
          <w:lang w:eastAsia="es-ES"/>
        </w:rPr>
        <w:t xml:space="preserve"> </w:t>
      </w:r>
      <w:r w:rsidR="00CE1B1A" w:rsidRPr="00E24160">
        <w:rPr>
          <w:rFonts w:cs="Arial"/>
          <w:sz w:val="22"/>
          <w:szCs w:val="22"/>
          <w:lang w:eastAsia="es-ES"/>
        </w:rPr>
        <w:t>lo solicite</w:t>
      </w:r>
      <w:r w:rsidR="00864C52" w:rsidRPr="00E24160">
        <w:rPr>
          <w:rFonts w:cs="Arial"/>
          <w:sz w:val="22"/>
          <w:szCs w:val="22"/>
          <w:lang w:eastAsia="es-ES"/>
        </w:rPr>
        <w:t xml:space="preserve">; </w:t>
      </w:r>
      <w:r w:rsidR="00A667A8" w:rsidRPr="00A667A8">
        <w:rPr>
          <w:rFonts w:cs="Arial"/>
          <w:b/>
          <w:sz w:val="22"/>
          <w:szCs w:val="22"/>
          <w:lang w:eastAsia="es-ES"/>
        </w:rPr>
        <w:t>2.</w:t>
      </w:r>
      <w:r w:rsidR="00864C52" w:rsidRPr="00E24160">
        <w:rPr>
          <w:rFonts w:cs="Arial"/>
          <w:b/>
          <w:sz w:val="22"/>
          <w:szCs w:val="22"/>
          <w:lang w:eastAsia="es-ES"/>
        </w:rPr>
        <w:t>4.</w:t>
      </w:r>
      <w:r w:rsidR="00864C52" w:rsidRPr="00E24160">
        <w:rPr>
          <w:rFonts w:cs="Arial"/>
          <w:sz w:val="22"/>
          <w:szCs w:val="22"/>
          <w:lang w:eastAsia="es-ES"/>
        </w:rPr>
        <w:t xml:space="preserve"> Atender a</w:t>
      </w:r>
      <w:r w:rsidR="009C6F1A" w:rsidRPr="00E24160">
        <w:rPr>
          <w:rFonts w:cs="Arial"/>
          <w:sz w:val="22"/>
          <w:szCs w:val="22"/>
          <w:lang w:eastAsia="es-ES"/>
        </w:rPr>
        <w:t xml:space="preserve">l </w:t>
      </w:r>
      <w:r w:rsidR="009C6F1A" w:rsidRPr="00E24160">
        <w:rPr>
          <w:rFonts w:cs="Arial"/>
          <w:b/>
          <w:sz w:val="22"/>
          <w:szCs w:val="22"/>
          <w:lang w:eastAsia="es-ES"/>
        </w:rPr>
        <w:t>POLITECNICO JIC</w:t>
      </w:r>
      <w:r w:rsidR="00864C52" w:rsidRPr="00E24160">
        <w:rPr>
          <w:rFonts w:cs="Arial"/>
          <w:b/>
          <w:sz w:val="22"/>
          <w:szCs w:val="22"/>
          <w:lang w:eastAsia="es-ES"/>
        </w:rPr>
        <w:t>,</w:t>
      </w:r>
      <w:r w:rsidR="00864C52" w:rsidRPr="00E24160">
        <w:rPr>
          <w:rFonts w:cs="Arial"/>
          <w:sz w:val="22"/>
          <w:szCs w:val="22"/>
          <w:lang w:eastAsia="es-ES"/>
        </w:rPr>
        <w:t xml:space="preserve"> designando día y hora para prestar la orientación que sea indispensable. </w:t>
      </w:r>
      <w:r w:rsidR="008608E7" w:rsidRPr="00E24160">
        <w:rPr>
          <w:rFonts w:cs="Arial"/>
          <w:b/>
          <w:i/>
          <w:sz w:val="22"/>
          <w:szCs w:val="22"/>
          <w:lang w:eastAsia="es-ES"/>
        </w:rPr>
        <w:t>3.</w:t>
      </w:r>
      <w:r w:rsidR="008608E7" w:rsidRPr="00E24160">
        <w:rPr>
          <w:rFonts w:cs="Arial"/>
          <w:i/>
          <w:sz w:val="22"/>
          <w:szCs w:val="22"/>
          <w:lang w:eastAsia="es-ES"/>
        </w:rPr>
        <w:t xml:space="preserve"> </w:t>
      </w:r>
      <w:r w:rsidR="008608E7" w:rsidRPr="00E24160">
        <w:rPr>
          <w:rFonts w:cs="Arial"/>
          <w:b/>
          <w:i/>
          <w:sz w:val="22"/>
          <w:szCs w:val="22"/>
          <w:u w:val="single"/>
          <w:lang w:eastAsia="es-ES"/>
        </w:rPr>
        <w:t>PARTICULARES DE</w:t>
      </w:r>
      <w:r w:rsidR="005626AE" w:rsidRPr="00E24160">
        <w:rPr>
          <w:rFonts w:cs="Arial"/>
          <w:b/>
          <w:i/>
          <w:sz w:val="22"/>
          <w:szCs w:val="22"/>
          <w:u w:val="single"/>
          <w:lang w:eastAsia="es-ES"/>
        </w:rPr>
        <w:t>L</w:t>
      </w:r>
      <w:r w:rsidR="009C6F1A" w:rsidRPr="00E24160">
        <w:rPr>
          <w:rFonts w:cs="Arial"/>
          <w:b/>
          <w:i/>
          <w:sz w:val="22"/>
          <w:szCs w:val="22"/>
          <w:u w:val="single"/>
          <w:lang w:eastAsia="es-ES"/>
        </w:rPr>
        <w:t xml:space="preserve"> </w:t>
      </w:r>
      <w:r w:rsidR="009C6F1A" w:rsidRPr="00E24160">
        <w:rPr>
          <w:rFonts w:cs="Arial"/>
          <w:b/>
          <w:sz w:val="22"/>
          <w:szCs w:val="22"/>
          <w:u w:val="single"/>
          <w:lang w:eastAsia="es-ES"/>
        </w:rPr>
        <w:t>POLITECNICO JIC</w:t>
      </w:r>
      <w:r w:rsidR="00864C52" w:rsidRPr="00E24160">
        <w:rPr>
          <w:rFonts w:cs="Arial"/>
          <w:b/>
          <w:i/>
          <w:sz w:val="22"/>
          <w:szCs w:val="22"/>
          <w:lang w:eastAsia="es-ES"/>
        </w:rPr>
        <w:t>.</w:t>
      </w:r>
      <w:r w:rsidR="009C6F1A" w:rsidRPr="00E24160">
        <w:rPr>
          <w:rFonts w:cs="Arial"/>
          <w:b/>
          <w:i/>
          <w:sz w:val="22"/>
          <w:szCs w:val="22"/>
          <w:lang w:eastAsia="es-ES"/>
        </w:rPr>
        <w:t xml:space="preserve"> </w:t>
      </w:r>
      <w:r w:rsidR="009C6F1A" w:rsidRPr="00E24160">
        <w:rPr>
          <w:rFonts w:cs="Arial"/>
          <w:sz w:val="22"/>
          <w:szCs w:val="22"/>
          <w:lang w:eastAsia="es-ES"/>
        </w:rPr>
        <w:t xml:space="preserve">El </w:t>
      </w:r>
      <w:r w:rsidR="00864C52" w:rsidRPr="00E24160">
        <w:rPr>
          <w:rFonts w:cs="Arial"/>
          <w:b/>
          <w:sz w:val="22"/>
          <w:szCs w:val="22"/>
          <w:lang w:eastAsia="es-ES"/>
        </w:rPr>
        <w:t xml:space="preserve">  </w:t>
      </w:r>
      <w:r w:rsidR="006E10A9" w:rsidRPr="00E24160">
        <w:rPr>
          <w:rFonts w:cs="Arial"/>
          <w:b/>
          <w:sz w:val="22"/>
          <w:szCs w:val="22"/>
          <w:lang w:eastAsia="es-ES"/>
        </w:rPr>
        <w:t xml:space="preserve">POLITECNICO </w:t>
      </w:r>
      <w:r w:rsidR="009C6F1A" w:rsidRPr="00E24160">
        <w:rPr>
          <w:rFonts w:cs="Arial"/>
          <w:b/>
          <w:sz w:val="22"/>
          <w:szCs w:val="22"/>
          <w:lang w:eastAsia="es-ES"/>
        </w:rPr>
        <w:t xml:space="preserve">JIC </w:t>
      </w:r>
      <w:r w:rsidR="00864C52" w:rsidRPr="00E24160">
        <w:rPr>
          <w:rFonts w:cs="Arial"/>
          <w:sz w:val="22"/>
          <w:szCs w:val="22"/>
          <w:lang w:eastAsia="es-ES"/>
        </w:rPr>
        <w:t xml:space="preserve">se obliga a: </w:t>
      </w:r>
      <w:r w:rsidR="008608E7" w:rsidRPr="00E24160">
        <w:rPr>
          <w:rFonts w:cs="Arial"/>
          <w:b/>
          <w:sz w:val="22"/>
          <w:szCs w:val="22"/>
          <w:lang w:eastAsia="es-ES"/>
        </w:rPr>
        <w:t>3.</w:t>
      </w:r>
      <w:r w:rsidR="00864C52" w:rsidRPr="00E24160">
        <w:rPr>
          <w:rFonts w:cs="Arial"/>
          <w:b/>
          <w:sz w:val="22"/>
          <w:szCs w:val="22"/>
          <w:lang w:eastAsia="es-ES"/>
        </w:rPr>
        <w:t>1.</w:t>
      </w:r>
      <w:r w:rsidR="00864C52" w:rsidRPr="00E24160">
        <w:rPr>
          <w:rFonts w:cs="Arial"/>
          <w:sz w:val="22"/>
          <w:szCs w:val="22"/>
          <w:lang w:eastAsia="es-ES"/>
        </w:rPr>
        <w:t xml:space="preserve"> </w:t>
      </w:r>
      <w:r w:rsidR="001E1143" w:rsidRPr="00E24160">
        <w:rPr>
          <w:rFonts w:cs="Arial"/>
          <w:sz w:val="22"/>
          <w:szCs w:val="22"/>
          <w:lang w:eastAsia="es-ES"/>
        </w:rPr>
        <w:t xml:space="preserve">Hacer los aportes que le corresponden en virtud del presente acuerdo en los términos consagrados en la cláusula segunda, obrando con diligencia en los asuntos encomendados en función de generar el mejor resultado de </w:t>
      </w:r>
      <w:r w:rsidR="00A667A8">
        <w:rPr>
          <w:rFonts w:cs="Arial"/>
          <w:sz w:val="22"/>
          <w:szCs w:val="22"/>
          <w:lang w:eastAsia="es-ES"/>
        </w:rPr>
        <w:t>las mismas</w:t>
      </w:r>
      <w:r w:rsidR="00864C52" w:rsidRPr="00E24160">
        <w:rPr>
          <w:rFonts w:cs="Arial"/>
          <w:sz w:val="22"/>
          <w:szCs w:val="22"/>
          <w:lang w:eastAsia="es-ES"/>
        </w:rPr>
        <w:t xml:space="preserve">; </w:t>
      </w:r>
      <w:r w:rsidR="00D51E9F" w:rsidRPr="00E24160">
        <w:rPr>
          <w:rFonts w:cs="Arial"/>
          <w:b/>
          <w:sz w:val="22"/>
          <w:szCs w:val="22"/>
          <w:lang w:eastAsia="es-ES"/>
        </w:rPr>
        <w:t>3.</w:t>
      </w:r>
      <w:r w:rsidR="00864C52" w:rsidRPr="00E24160">
        <w:rPr>
          <w:rFonts w:cs="Arial"/>
          <w:b/>
          <w:sz w:val="22"/>
          <w:szCs w:val="22"/>
          <w:lang w:eastAsia="es-ES"/>
        </w:rPr>
        <w:t>2.</w:t>
      </w:r>
      <w:r w:rsidR="00864C52" w:rsidRPr="00E24160">
        <w:rPr>
          <w:rFonts w:cs="Arial"/>
          <w:sz w:val="22"/>
          <w:szCs w:val="22"/>
          <w:lang w:eastAsia="es-ES"/>
        </w:rPr>
        <w:t xml:space="preserve"> Suministrar toda la información que requiera </w:t>
      </w:r>
      <w:r w:rsidR="00031DF0" w:rsidRPr="00E24160">
        <w:rPr>
          <w:rFonts w:cs="Arial"/>
          <w:b/>
          <w:sz w:val="22"/>
          <w:szCs w:val="22"/>
          <w:lang w:eastAsia="es-ES"/>
        </w:rPr>
        <w:t>LA EMPRESA</w:t>
      </w:r>
      <w:r w:rsidR="00864C52" w:rsidRPr="00E24160">
        <w:rPr>
          <w:rFonts w:cs="Arial"/>
          <w:b/>
          <w:sz w:val="22"/>
          <w:szCs w:val="22"/>
          <w:lang w:eastAsia="es-ES"/>
        </w:rPr>
        <w:t xml:space="preserve"> </w:t>
      </w:r>
      <w:r w:rsidR="00864C52" w:rsidRPr="00E24160">
        <w:rPr>
          <w:rFonts w:cs="Arial"/>
          <w:sz w:val="22"/>
          <w:szCs w:val="22"/>
          <w:lang w:eastAsia="es-ES"/>
        </w:rPr>
        <w:t>para iniciar y llevar a término la</w:t>
      </w:r>
      <w:r w:rsidR="00297E68" w:rsidRPr="00E24160">
        <w:rPr>
          <w:rFonts w:cs="Arial"/>
          <w:sz w:val="22"/>
          <w:szCs w:val="22"/>
          <w:lang w:eastAsia="es-ES"/>
        </w:rPr>
        <w:t>s</w:t>
      </w:r>
      <w:r w:rsidR="00864C52" w:rsidRPr="00E24160">
        <w:rPr>
          <w:rFonts w:cs="Arial"/>
          <w:sz w:val="22"/>
          <w:szCs w:val="22"/>
          <w:lang w:eastAsia="es-ES"/>
        </w:rPr>
        <w:t xml:space="preserve"> gesti</w:t>
      </w:r>
      <w:r w:rsidR="00297E68" w:rsidRPr="00E24160">
        <w:rPr>
          <w:rFonts w:cs="Arial"/>
          <w:sz w:val="22"/>
          <w:szCs w:val="22"/>
          <w:lang w:eastAsia="es-ES"/>
        </w:rPr>
        <w:t>o</w:t>
      </w:r>
      <w:r w:rsidR="00864C52" w:rsidRPr="00E24160">
        <w:rPr>
          <w:rFonts w:cs="Arial"/>
          <w:sz w:val="22"/>
          <w:szCs w:val="22"/>
          <w:lang w:eastAsia="es-ES"/>
        </w:rPr>
        <w:t>n</w:t>
      </w:r>
      <w:r w:rsidR="00297E68" w:rsidRPr="00E24160">
        <w:rPr>
          <w:rFonts w:cs="Arial"/>
          <w:sz w:val="22"/>
          <w:szCs w:val="22"/>
          <w:lang w:eastAsia="es-ES"/>
        </w:rPr>
        <w:t>es</w:t>
      </w:r>
      <w:r w:rsidR="00864C52" w:rsidRPr="00E24160">
        <w:rPr>
          <w:rFonts w:cs="Arial"/>
          <w:sz w:val="22"/>
          <w:szCs w:val="22"/>
          <w:lang w:eastAsia="es-ES"/>
        </w:rPr>
        <w:t xml:space="preserve"> objeto de este </w:t>
      </w:r>
      <w:r w:rsidR="008571D4" w:rsidRPr="00E24160">
        <w:rPr>
          <w:rFonts w:cs="Arial"/>
          <w:sz w:val="22"/>
          <w:szCs w:val="22"/>
          <w:lang w:eastAsia="es-ES"/>
        </w:rPr>
        <w:t>Acuerdo de Voluntades</w:t>
      </w:r>
      <w:r w:rsidR="00864C52" w:rsidRPr="00E24160">
        <w:rPr>
          <w:rFonts w:cs="Arial"/>
          <w:sz w:val="22"/>
          <w:szCs w:val="22"/>
          <w:lang w:eastAsia="es-ES"/>
        </w:rPr>
        <w:t xml:space="preserve">; </w:t>
      </w:r>
      <w:r w:rsidR="00DC43CC" w:rsidRPr="00E24160">
        <w:rPr>
          <w:rFonts w:cs="Arial"/>
          <w:b/>
          <w:sz w:val="22"/>
          <w:szCs w:val="22"/>
          <w:lang w:eastAsia="es-ES"/>
        </w:rPr>
        <w:t>3</w:t>
      </w:r>
      <w:r w:rsidR="00864C52" w:rsidRPr="00E24160">
        <w:rPr>
          <w:rFonts w:cs="Arial"/>
          <w:b/>
          <w:sz w:val="22"/>
          <w:szCs w:val="22"/>
          <w:lang w:eastAsia="es-ES"/>
        </w:rPr>
        <w:t>.</w:t>
      </w:r>
      <w:r w:rsidR="00D51E9F" w:rsidRPr="00E24160">
        <w:rPr>
          <w:rFonts w:cs="Arial"/>
          <w:b/>
          <w:sz w:val="22"/>
          <w:szCs w:val="22"/>
          <w:lang w:eastAsia="es-ES"/>
        </w:rPr>
        <w:t>3.</w:t>
      </w:r>
      <w:r w:rsidR="00864C52" w:rsidRPr="00E24160">
        <w:rPr>
          <w:rFonts w:cs="Arial"/>
          <w:sz w:val="22"/>
          <w:szCs w:val="22"/>
          <w:lang w:eastAsia="es-ES"/>
        </w:rPr>
        <w:t xml:space="preserve"> Cubrir los gastos que demande</w:t>
      </w:r>
      <w:r w:rsidR="00297E68" w:rsidRPr="00E24160">
        <w:rPr>
          <w:rFonts w:cs="Arial"/>
          <w:sz w:val="22"/>
          <w:szCs w:val="22"/>
          <w:lang w:eastAsia="es-ES"/>
        </w:rPr>
        <w:t>n las gestiones objeto del acuerdo que se</w:t>
      </w:r>
      <w:r w:rsidR="00497817" w:rsidRPr="00E24160">
        <w:rPr>
          <w:rFonts w:cs="Arial"/>
          <w:sz w:val="22"/>
          <w:szCs w:val="22"/>
          <w:lang w:eastAsia="es-ES"/>
        </w:rPr>
        <w:t>a</w:t>
      </w:r>
      <w:r w:rsidR="00297E68" w:rsidRPr="00E24160">
        <w:rPr>
          <w:rFonts w:cs="Arial"/>
          <w:sz w:val="22"/>
          <w:szCs w:val="22"/>
          <w:lang w:eastAsia="es-ES"/>
        </w:rPr>
        <w:t xml:space="preserve">n </w:t>
      </w:r>
      <w:r w:rsidR="00D51E9F" w:rsidRPr="00E24160">
        <w:rPr>
          <w:rFonts w:cs="Arial"/>
          <w:sz w:val="22"/>
          <w:szCs w:val="22"/>
          <w:lang w:eastAsia="es-ES"/>
        </w:rPr>
        <w:t xml:space="preserve">normalmente vinculados a su actividad principal. </w:t>
      </w:r>
      <w:r w:rsidR="00D51E9F" w:rsidRPr="00E24160">
        <w:rPr>
          <w:rFonts w:cs="Arial"/>
          <w:b/>
          <w:sz w:val="22"/>
          <w:szCs w:val="22"/>
          <w:u w:val="single"/>
          <w:lang w:eastAsia="es-ES"/>
        </w:rPr>
        <w:t>CUARTA. DURACIÓN</w:t>
      </w:r>
      <w:r w:rsidR="00D51E9F" w:rsidRPr="00E24160">
        <w:rPr>
          <w:rFonts w:cs="Arial"/>
          <w:b/>
          <w:sz w:val="22"/>
          <w:szCs w:val="22"/>
          <w:lang w:eastAsia="es-ES"/>
        </w:rPr>
        <w:t>.</w:t>
      </w:r>
      <w:r w:rsidR="00D51E9F" w:rsidRPr="00E24160">
        <w:rPr>
          <w:rFonts w:cs="Arial"/>
          <w:sz w:val="22"/>
          <w:szCs w:val="22"/>
          <w:lang w:eastAsia="es-ES"/>
        </w:rPr>
        <w:t xml:space="preserve"> La duración del presente </w:t>
      </w:r>
      <w:r w:rsidR="008571D4" w:rsidRPr="00E24160">
        <w:rPr>
          <w:rFonts w:cs="Arial"/>
          <w:sz w:val="22"/>
          <w:szCs w:val="22"/>
          <w:lang w:eastAsia="es-ES"/>
        </w:rPr>
        <w:t>Acuerdo de Voluntades</w:t>
      </w:r>
      <w:r w:rsidR="00D51E9F" w:rsidRPr="00E24160">
        <w:rPr>
          <w:rFonts w:cs="Arial"/>
          <w:sz w:val="22"/>
          <w:szCs w:val="22"/>
          <w:lang w:eastAsia="es-ES"/>
        </w:rPr>
        <w:t xml:space="preserve"> será de</w:t>
      </w:r>
      <w:r w:rsidR="00DC0DDA" w:rsidRPr="00E24160">
        <w:rPr>
          <w:rFonts w:cs="Arial"/>
          <w:sz w:val="22"/>
          <w:szCs w:val="22"/>
          <w:lang w:eastAsia="es-ES"/>
        </w:rPr>
        <w:t xml:space="preserve"> un año, contado a partir de la suscripción del acta de inicio</w:t>
      </w:r>
      <w:r w:rsidR="00D51E9F" w:rsidRPr="00E24160">
        <w:rPr>
          <w:rFonts w:cs="Arial"/>
          <w:sz w:val="22"/>
          <w:szCs w:val="22"/>
          <w:lang w:eastAsia="es-ES"/>
        </w:rPr>
        <w:t>.</w:t>
      </w:r>
      <w:r w:rsidR="0076572A" w:rsidRPr="00E24160">
        <w:rPr>
          <w:rFonts w:cs="Arial"/>
          <w:sz w:val="22"/>
          <w:szCs w:val="22"/>
          <w:lang w:eastAsia="es-ES"/>
        </w:rPr>
        <w:t xml:space="preserve"> </w:t>
      </w:r>
      <w:r w:rsidR="00864C52" w:rsidRPr="00E24160">
        <w:rPr>
          <w:rFonts w:cs="Arial"/>
          <w:b/>
          <w:sz w:val="22"/>
          <w:szCs w:val="22"/>
          <w:u w:val="single"/>
          <w:lang w:eastAsia="es-ES"/>
        </w:rPr>
        <w:t xml:space="preserve">QUINTA. </w:t>
      </w:r>
      <w:r w:rsidR="00D51E9F" w:rsidRPr="00E24160">
        <w:rPr>
          <w:rFonts w:cs="Arial"/>
          <w:b/>
          <w:sz w:val="22"/>
          <w:szCs w:val="22"/>
          <w:u w:val="single"/>
          <w:lang w:val="es-CO" w:eastAsia="es-ES"/>
        </w:rPr>
        <w:t>PROPIEDAD DEL APLICATIVO Y DERECHOS DE AUTOR.</w:t>
      </w:r>
      <w:r w:rsidR="007E4C3C" w:rsidRPr="00E24160">
        <w:rPr>
          <w:rFonts w:cs="Arial"/>
          <w:b/>
          <w:sz w:val="22"/>
          <w:szCs w:val="22"/>
          <w:lang w:val="es-CO" w:eastAsia="es-ES"/>
        </w:rPr>
        <w:t xml:space="preserve"> E</w:t>
      </w:r>
      <w:r w:rsidR="00D51E9F" w:rsidRPr="00E24160">
        <w:rPr>
          <w:rFonts w:cs="Arial"/>
          <w:b/>
          <w:sz w:val="22"/>
          <w:szCs w:val="22"/>
          <w:lang w:val="es-CO" w:eastAsia="es-ES"/>
        </w:rPr>
        <w:t>L</w:t>
      </w:r>
      <w:r w:rsidR="007E4C3C" w:rsidRPr="00E24160">
        <w:rPr>
          <w:rFonts w:cs="Arial"/>
          <w:b/>
          <w:sz w:val="22"/>
          <w:szCs w:val="22"/>
          <w:lang w:val="es-CO" w:eastAsia="es-ES"/>
        </w:rPr>
        <w:t xml:space="preserve"> APLICATIVO</w:t>
      </w:r>
      <w:r w:rsidR="00D51E9F" w:rsidRPr="00E24160">
        <w:rPr>
          <w:rFonts w:cs="Arial"/>
          <w:sz w:val="22"/>
          <w:szCs w:val="22"/>
          <w:lang w:val="es-CO" w:eastAsia="es-ES"/>
        </w:rPr>
        <w:t xml:space="preserve"> </w:t>
      </w:r>
      <w:r w:rsidR="00BD7195" w:rsidRPr="00E24160">
        <w:rPr>
          <w:rFonts w:cs="Arial"/>
          <w:sz w:val="22"/>
          <w:szCs w:val="22"/>
          <w:lang w:val="es-CO" w:eastAsia="es-ES"/>
        </w:rPr>
        <w:t xml:space="preserve">vinculado como aporte de </w:t>
      </w:r>
      <w:r w:rsidR="00BD7195" w:rsidRPr="00E24160">
        <w:rPr>
          <w:rFonts w:cs="Arial"/>
          <w:b/>
          <w:sz w:val="22"/>
          <w:szCs w:val="22"/>
          <w:lang w:val="es-CO" w:eastAsia="es-ES"/>
        </w:rPr>
        <w:t>LA EMPRESA</w:t>
      </w:r>
      <w:r w:rsidR="00BD7195" w:rsidRPr="00E24160">
        <w:rPr>
          <w:rFonts w:cs="Arial"/>
          <w:sz w:val="22"/>
          <w:szCs w:val="22"/>
          <w:lang w:val="es-CO" w:eastAsia="es-ES"/>
        </w:rPr>
        <w:t xml:space="preserve"> </w:t>
      </w:r>
      <w:r w:rsidR="007E4C3C" w:rsidRPr="00E24160">
        <w:rPr>
          <w:rFonts w:cs="Arial"/>
          <w:sz w:val="22"/>
          <w:szCs w:val="22"/>
          <w:lang w:val="es-CO" w:eastAsia="es-ES"/>
        </w:rPr>
        <w:t>en desarrollo del objeto del presente</w:t>
      </w:r>
      <w:r w:rsidR="00D51E9F" w:rsidRPr="00E24160">
        <w:rPr>
          <w:rFonts w:cs="Arial"/>
          <w:sz w:val="22"/>
          <w:szCs w:val="22"/>
          <w:lang w:val="es-CO" w:eastAsia="es-ES"/>
        </w:rPr>
        <w:t xml:space="preserve"> </w:t>
      </w:r>
      <w:r w:rsidR="008571D4" w:rsidRPr="00E24160">
        <w:rPr>
          <w:rFonts w:cs="Arial"/>
          <w:sz w:val="22"/>
          <w:szCs w:val="22"/>
          <w:lang w:val="es-CO" w:eastAsia="es-ES"/>
        </w:rPr>
        <w:t>Acuerdo de Voluntades</w:t>
      </w:r>
      <w:r w:rsidR="00D51E9F" w:rsidRPr="00E24160">
        <w:rPr>
          <w:rFonts w:cs="Arial"/>
          <w:sz w:val="22"/>
          <w:szCs w:val="22"/>
          <w:lang w:val="es-CO" w:eastAsia="es-ES"/>
        </w:rPr>
        <w:t xml:space="preserve">, </w:t>
      </w:r>
      <w:r w:rsidR="007E4C3C" w:rsidRPr="00E24160">
        <w:rPr>
          <w:rFonts w:cs="Arial"/>
          <w:sz w:val="22"/>
          <w:szCs w:val="22"/>
          <w:lang w:val="es-CO" w:eastAsia="es-ES"/>
        </w:rPr>
        <w:t xml:space="preserve">así como </w:t>
      </w:r>
      <w:r w:rsidR="00D51E9F" w:rsidRPr="00E24160">
        <w:rPr>
          <w:rFonts w:cs="Arial"/>
          <w:sz w:val="22"/>
          <w:szCs w:val="22"/>
          <w:lang w:val="es-CO" w:eastAsia="es-ES"/>
        </w:rPr>
        <w:t>l</w:t>
      </w:r>
      <w:r w:rsidR="00BD7195" w:rsidRPr="00E24160">
        <w:rPr>
          <w:rFonts w:cs="Arial"/>
          <w:sz w:val="22"/>
          <w:szCs w:val="22"/>
          <w:lang w:val="es-CO" w:eastAsia="es-ES"/>
        </w:rPr>
        <w:t>as reproducciones originales de</w:t>
      </w:r>
      <w:r w:rsidR="00D51E9F" w:rsidRPr="00E24160">
        <w:rPr>
          <w:rFonts w:cs="Arial"/>
          <w:sz w:val="22"/>
          <w:szCs w:val="22"/>
          <w:lang w:val="es-CO" w:eastAsia="es-ES"/>
        </w:rPr>
        <w:t>l mismos, cualquier copia parcial o total, realizada por</w:t>
      </w:r>
      <w:r w:rsidR="007E4C3C" w:rsidRPr="00E24160">
        <w:rPr>
          <w:rFonts w:cs="Arial"/>
          <w:sz w:val="22"/>
          <w:szCs w:val="22"/>
          <w:lang w:val="es-CO" w:eastAsia="es-ES"/>
        </w:rPr>
        <w:t xml:space="preserve"> cualquiera de las partes</w:t>
      </w:r>
      <w:r w:rsidR="00D51E9F" w:rsidRPr="00E24160">
        <w:rPr>
          <w:rFonts w:cs="Arial"/>
          <w:sz w:val="22"/>
          <w:szCs w:val="22"/>
          <w:lang w:val="es-CO" w:eastAsia="es-ES"/>
        </w:rPr>
        <w:t xml:space="preserve"> o por cualquier otra persona, los derechos legales de copia, las patentes, las marcas, los secretos comerciales, y de cualquier otro derecho intelectual o de propiedad</w:t>
      </w:r>
      <w:r w:rsidR="007E4C3C" w:rsidRPr="00E24160">
        <w:rPr>
          <w:rFonts w:cs="Arial"/>
          <w:sz w:val="22"/>
          <w:szCs w:val="22"/>
          <w:lang w:val="es-CO" w:eastAsia="es-ES"/>
        </w:rPr>
        <w:t xml:space="preserve"> relacionado</w:t>
      </w:r>
      <w:r w:rsidR="00D51E9F" w:rsidRPr="00E24160">
        <w:rPr>
          <w:rFonts w:cs="Arial"/>
          <w:sz w:val="22"/>
          <w:szCs w:val="22"/>
          <w:lang w:val="es-CO" w:eastAsia="es-ES"/>
        </w:rPr>
        <w:t>, pertenecen a</w:t>
      </w:r>
      <w:r w:rsidR="007E4C3C" w:rsidRPr="00E24160">
        <w:rPr>
          <w:rFonts w:cs="Arial"/>
          <w:sz w:val="22"/>
          <w:szCs w:val="22"/>
          <w:lang w:val="es-CO" w:eastAsia="es-ES"/>
        </w:rPr>
        <w:t xml:space="preserve"> </w:t>
      </w:r>
      <w:r w:rsidR="00031DF0" w:rsidRPr="00E24160">
        <w:rPr>
          <w:rFonts w:cs="Arial"/>
          <w:b/>
          <w:sz w:val="22"/>
          <w:szCs w:val="22"/>
          <w:lang w:val="es-CO" w:eastAsia="es-ES"/>
        </w:rPr>
        <w:t>LA EMPRESA</w:t>
      </w:r>
      <w:r w:rsidR="00D51E9F" w:rsidRPr="00E24160">
        <w:rPr>
          <w:rFonts w:cs="Arial"/>
          <w:sz w:val="22"/>
          <w:szCs w:val="22"/>
          <w:lang w:val="es-CO" w:eastAsia="es-ES"/>
        </w:rPr>
        <w:t>.</w:t>
      </w:r>
      <w:r w:rsidR="007E4C3C" w:rsidRPr="00E24160">
        <w:rPr>
          <w:rFonts w:cs="Arial"/>
          <w:sz w:val="22"/>
          <w:szCs w:val="22"/>
          <w:lang w:val="es-CO" w:eastAsia="es-ES"/>
        </w:rPr>
        <w:t xml:space="preserve"> </w:t>
      </w:r>
      <w:r w:rsidR="0076572A" w:rsidRPr="00E24160">
        <w:rPr>
          <w:rFonts w:cs="Arial"/>
          <w:sz w:val="22"/>
          <w:szCs w:val="22"/>
          <w:lang w:val="es-CO" w:eastAsia="es-ES"/>
        </w:rPr>
        <w:t xml:space="preserve">Como consecuencia de lo anterior, </w:t>
      </w:r>
      <w:r w:rsidR="006E10A9" w:rsidRPr="00E24160">
        <w:rPr>
          <w:rFonts w:cs="Arial"/>
          <w:b/>
          <w:sz w:val="22"/>
          <w:szCs w:val="22"/>
          <w:lang w:val="es-CO" w:eastAsia="es-ES"/>
        </w:rPr>
        <w:t>POLITECNICO JIC</w:t>
      </w:r>
      <w:r w:rsidR="000D03BF" w:rsidRPr="00E24160">
        <w:rPr>
          <w:rFonts w:cs="Arial"/>
          <w:b/>
          <w:sz w:val="22"/>
          <w:szCs w:val="22"/>
          <w:lang w:val="es-CO" w:eastAsia="es-ES"/>
        </w:rPr>
        <w:t xml:space="preserve"> </w:t>
      </w:r>
      <w:r w:rsidR="0076572A" w:rsidRPr="00E24160">
        <w:rPr>
          <w:rFonts w:cs="Arial"/>
          <w:sz w:val="22"/>
          <w:szCs w:val="22"/>
          <w:lang w:val="es-CO" w:eastAsia="es-ES"/>
        </w:rPr>
        <w:t xml:space="preserve">no tendrá ningún derecho, titulo o interés en </w:t>
      </w:r>
      <w:r w:rsidR="0076572A" w:rsidRPr="00E24160">
        <w:rPr>
          <w:rFonts w:cs="Arial"/>
          <w:b/>
          <w:sz w:val="22"/>
          <w:szCs w:val="22"/>
          <w:lang w:val="es-CO" w:eastAsia="es-ES"/>
        </w:rPr>
        <w:t>EL APLICATIVO</w:t>
      </w:r>
      <w:r w:rsidR="0076572A" w:rsidRPr="00E24160">
        <w:rPr>
          <w:rFonts w:cs="Arial"/>
          <w:sz w:val="22"/>
          <w:szCs w:val="22"/>
          <w:lang w:val="es-CO" w:eastAsia="es-ES"/>
        </w:rPr>
        <w:t xml:space="preserve">, </w:t>
      </w:r>
      <w:r w:rsidR="00CA3946" w:rsidRPr="00E24160">
        <w:rPr>
          <w:rFonts w:cs="Arial"/>
          <w:sz w:val="22"/>
          <w:szCs w:val="22"/>
          <w:lang w:val="es-CO" w:eastAsia="es-ES"/>
        </w:rPr>
        <w:t xml:space="preserve">de igual manera </w:t>
      </w:r>
      <w:r w:rsidR="0076572A" w:rsidRPr="00E24160">
        <w:rPr>
          <w:rFonts w:cs="Arial"/>
          <w:sz w:val="22"/>
          <w:szCs w:val="22"/>
          <w:lang w:val="es-CO" w:eastAsia="es-ES"/>
        </w:rPr>
        <w:t xml:space="preserve">no permitirá que ninguna obligación o gravamen exista sobre éste, ni permitirá el uso del mismo por terceros, ni realizará ningún acto que pueda modificar los derechos de autor </w:t>
      </w:r>
      <w:r w:rsidR="00CA3946" w:rsidRPr="00E24160">
        <w:rPr>
          <w:rFonts w:cs="Arial"/>
          <w:sz w:val="22"/>
          <w:szCs w:val="22"/>
          <w:lang w:val="es-CO" w:eastAsia="es-ES"/>
        </w:rPr>
        <w:t xml:space="preserve">relacionados, de manera particular </w:t>
      </w:r>
      <w:r w:rsidR="000D03BF" w:rsidRPr="00E24160">
        <w:rPr>
          <w:rFonts w:cs="Arial"/>
          <w:sz w:val="22"/>
          <w:szCs w:val="22"/>
          <w:lang w:val="es-CO" w:eastAsia="es-ES"/>
        </w:rPr>
        <w:t xml:space="preserve">el </w:t>
      </w:r>
      <w:r w:rsidR="006E10A9" w:rsidRPr="00E24160">
        <w:rPr>
          <w:rFonts w:cs="Arial"/>
          <w:b/>
          <w:sz w:val="22"/>
          <w:szCs w:val="22"/>
          <w:lang w:val="es-CO" w:eastAsia="es-ES"/>
        </w:rPr>
        <w:t>POLITECNICO JIC</w:t>
      </w:r>
      <w:r w:rsidR="000D03BF" w:rsidRPr="00E24160">
        <w:rPr>
          <w:rFonts w:cs="Arial"/>
          <w:sz w:val="22"/>
          <w:szCs w:val="22"/>
          <w:lang w:val="es-CO" w:eastAsia="es-ES"/>
        </w:rPr>
        <w:t xml:space="preserve"> </w:t>
      </w:r>
      <w:r w:rsidR="00CA3946" w:rsidRPr="00E24160">
        <w:rPr>
          <w:rFonts w:cs="Arial"/>
          <w:sz w:val="22"/>
          <w:szCs w:val="22"/>
          <w:lang w:val="es-CO" w:eastAsia="es-ES"/>
        </w:rPr>
        <w:t>no</w:t>
      </w:r>
      <w:r w:rsidR="0076572A" w:rsidRPr="00E24160">
        <w:rPr>
          <w:rFonts w:cs="Arial"/>
          <w:sz w:val="22"/>
          <w:szCs w:val="22"/>
          <w:lang w:val="es-CO" w:eastAsia="es-ES"/>
        </w:rPr>
        <w:t xml:space="preserve"> p</w:t>
      </w:r>
      <w:r w:rsidR="00CA3946" w:rsidRPr="00E24160">
        <w:rPr>
          <w:rFonts w:cs="Arial"/>
          <w:sz w:val="22"/>
          <w:szCs w:val="22"/>
          <w:lang w:val="es-CO" w:eastAsia="es-ES"/>
        </w:rPr>
        <w:t>odrá</w:t>
      </w:r>
      <w:r w:rsidR="0076572A" w:rsidRPr="00E24160">
        <w:rPr>
          <w:rFonts w:cs="Arial"/>
          <w:sz w:val="22"/>
          <w:szCs w:val="22"/>
          <w:lang w:val="es-CO" w:eastAsia="es-ES"/>
        </w:rPr>
        <w:t xml:space="preserve"> vender, arrendar, prestar, revelar, transmitir o transferir ningún </w:t>
      </w:r>
      <w:r w:rsidR="00CA3946" w:rsidRPr="00E24160">
        <w:rPr>
          <w:rFonts w:cs="Arial"/>
          <w:sz w:val="22"/>
          <w:szCs w:val="22"/>
          <w:lang w:val="es-CO" w:eastAsia="es-ES"/>
        </w:rPr>
        <w:t>título</w:t>
      </w:r>
      <w:r w:rsidR="009439DC" w:rsidRPr="00E24160">
        <w:rPr>
          <w:rFonts w:cs="Arial"/>
          <w:sz w:val="22"/>
          <w:szCs w:val="22"/>
          <w:lang w:val="es-CO" w:eastAsia="es-ES"/>
        </w:rPr>
        <w:t xml:space="preserve"> lo relacionado con </w:t>
      </w:r>
      <w:r w:rsidR="009439DC" w:rsidRPr="00E24160">
        <w:rPr>
          <w:rFonts w:cs="Arial"/>
          <w:b/>
          <w:sz w:val="22"/>
          <w:szCs w:val="22"/>
          <w:lang w:val="es-CO" w:eastAsia="es-ES"/>
        </w:rPr>
        <w:t>EL APLICATIVO</w:t>
      </w:r>
      <w:r w:rsidR="00723DE3" w:rsidRPr="00E24160">
        <w:rPr>
          <w:rFonts w:cs="Arial"/>
          <w:sz w:val="22"/>
          <w:szCs w:val="22"/>
          <w:lang w:val="es-CO" w:eastAsia="es-ES"/>
        </w:rPr>
        <w:t xml:space="preserve">. </w:t>
      </w:r>
      <w:r w:rsidR="00723DE3" w:rsidRPr="00E24160">
        <w:rPr>
          <w:rFonts w:cs="Arial"/>
          <w:b/>
          <w:sz w:val="22"/>
          <w:szCs w:val="22"/>
          <w:lang w:val="es-CO" w:eastAsia="es-ES"/>
        </w:rPr>
        <w:t>PARAGRAFO</w:t>
      </w:r>
      <w:r w:rsidR="007C2DF7" w:rsidRPr="00E24160">
        <w:rPr>
          <w:rFonts w:cs="Arial"/>
          <w:b/>
          <w:sz w:val="22"/>
          <w:szCs w:val="22"/>
          <w:lang w:val="es-CO" w:eastAsia="es-ES"/>
        </w:rPr>
        <w:t xml:space="preserve"> UNO</w:t>
      </w:r>
      <w:r w:rsidR="00723DE3" w:rsidRPr="00E24160">
        <w:rPr>
          <w:rFonts w:cs="Arial"/>
          <w:b/>
          <w:sz w:val="22"/>
          <w:szCs w:val="22"/>
          <w:lang w:val="es-CO" w:eastAsia="es-ES"/>
        </w:rPr>
        <w:t xml:space="preserve">: </w:t>
      </w:r>
      <w:r w:rsidR="007E4C3C" w:rsidRPr="00E24160">
        <w:rPr>
          <w:rFonts w:cs="Arial"/>
          <w:sz w:val="22"/>
          <w:szCs w:val="22"/>
          <w:lang w:val="es-CO" w:eastAsia="es-ES"/>
        </w:rPr>
        <w:t>Es aceptado y reconocido por</w:t>
      </w:r>
      <w:r w:rsidR="000D03BF" w:rsidRPr="00E24160">
        <w:rPr>
          <w:rFonts w:cs="Arial"/>
          <w:sz w:val="22"/>
          <w:szCs w:val="22"/>
          <w:lang w:val="es-CO" w:eastAsia="es-ES"/>
        </w:rPr>
        <w:t xml:space="preserve"> el </w:t>
      </w:r>
      <w:r w:rsidR="006E10A9" w:rsidRPr="00E24160">
        <w:rPr>
          <w:rFonts w:cs="Arial"/>
          <w:b/>
          <w:sz w:val="22"/>
          <w:szCs w:val="22"/>
          <w:lang w:val="es-CO" w:eastAsia="es-ES"/>
        </w:rPr>
        <w:t>POLITECNICO JIC</w:t>
      </w:r>
      <w:r w:rsidR="000D03BF" w:rsidRPr="00E24160">
        <w:rPr>
          <w:rFonts w:cs="Arial"/>
          <w:b/>
          <w:sz w:val="22"/>
          <w:szCs w:val="22"/>
          <w:lang w:val="es-CO" w:eastAsia="es-ES"/>
        </w:rPr>
        <w:t xml:space="preserve"> </w:t>
      </w:r>
      <w:r w:rsidR="007E4C3C" w:rsidRPr="00E24160">
        <w:rPr>
          <w:rFonts w:cs="Arial"/>
          <w:sz w:val="22"/>
          <w:szCs w:val="22"/>
          <w:lang w:val="es-CO" w:eastAsia="es-ES"/>
        </w:rPr>
        <w:t xml:space="preserve">que </w:t>
      </w:r>
      <w:r w:rsidR="007E4C3C" w:rsidRPr="00E24160">
        <w:rPr>
          <w:rFonts w:cs="Arial"/>
          <w:b/>
          <w:sz w:val="22"/>
          <w:szCs w:val="22"/>
          <w:lang w:val="es-CO" w:eastAsia="es-ES"/>
        </w:rPr>
        <w:t xml:space="preserve">EL APLICATIVO </w:t>
      </w:r>
      <w:r w:rsidR="007E4C3C" w:rsidRPr="00E24160">
        <w:rPr>
          <w:rFonts w:cs="Arial"/>
          <w:sz w:val="22"/>
          <w:szCs w:val="22"/>
          <w:lang w:val="es-CO" w:eastAsia="es-ES"/>
        </w:rPr>
        <w:t>es un secreto comercial</w:t>
      </w:r>
      <w:r w:rsidR="00D51E9F" w:rsidRPr="00E24160">
        <w:rPr>
          <w:rFonts w:cs="Arial"/>
          <w:sz w:val="22"/>
          <w:szCs w:val="22"/>
          <w:lang w:val="es-CO" w:eastAsia="es-ES"/>
        </w:rPr>
        <w:t xml:space="preserve"> de</w:t>
      </w:r>
      <w:r w:rsidR="007E4C3C" w:rsidRPr="00E24160">
        <w:rPr>
          <w:rFonts w:cs="Arial"/>
          <w:sz w:val="22"/>
          <w:szCs w:val="22"/>
          <w:lang w:val="es-CO" w:eastAsia="es-ES"/>
        </w:rPr>
        <w:t xml:space="preserve"> </w:t>
      </w:r>
      <w:r w:rsidR="00031DF0" w:rsidRPr="00E24160">
        <w:rPr>
          <w:rFonts w:cs="Arial"/>
          <w:b/>
          <w:sz w:val="22"/>
          <w:szCs w:val="22"/>
          <w:lang w:val="es-CO" w:eastAsia="es-ES"/>
        </w:rPr>
        <w:t>LA EMPRESA</w:t>
      </w:r>
      <w:r w:rsidR="00D51E9F" w:rsidRPr="00E24160">
        <w:rPr>
          <w:rFonts w:cs="Arial"/>
          <w:sz w:val="22"/>
          <w:szCs w:val="22"/>
          <w:lang w:val="es-CO" w:eastAsia="es-ES"/>
        </w:rPr>
        <w:t>, a</w:t>
      </w:r>
      <w:r w:rsidR="007E4C3C" w:rsidRPr="00E24160">
        <w:rPr>
          <w:rFonts w:cs="Arial"/>
          <w:sz w:val="22"/>
          <w:szCs w:val="22"/>
          <w:lang w:val="es-CO" w:eastAsia="es-ES"/>
        </w:rPr>
        <w:t>l igual que</w:t>
      </w:r>
      <w:r w:rsidR="00D51E9F" w:rsidRPr="00E24160">
        <w:rPr>
          <w:rFonts w:cs="Arial"/>
          <w:sz w:val="22"/>
          <w:szCs w:val="22"/>
          <w:lang w:val="es-CO" w:eastAsia="es-ES"/>
        </w:rPr>
        <w:t xml:space="preserve"> toda la información o documentación que le sea proporcionada</w:t>
      </w:r>
      <w:r w:rsidR="00661CC0" w:rsidRPr="00E24160">
        <w:rPr>
          <w:rFonts w:cs="Arial"/>
          <w:sz w:val="22"/>
          <w:szCs w:val="22"/>
          <w:lang w:val="es-CO" w:eastAsia="es-ES"/>
        </w:rPr>
        <w:t xml:space="preserve">. </w:t>
      </w:r>
      <w:r w:rsidR="007C2DF7" w:rsidRPr="00E24160">
        <w:rPr>
          <w:rFonts w:cs="Arial"/>
          <w:b/>
          <w:sz w:val="22"/>
          <w:szCs w:val="22"/>
          <w:lang w:val="es-CO" w:eastAsia="es-ES"/>
        </w:rPr>
        <w:t xml:space="preserve">PARAGRAFO DOS: </w:t>
      </w:r>
      <w:r w:rsidR="000D03BF" w:rsidRPr="00E24160">
        <w:rPr>
          <w:rFonts w:cs="Arial"/>
          <w:sz w:val="22"/>
          <w:szCs w:val="22"/>
          <w:lang w:val="es-CO" w:eastAsia="es-ES"/>
        </w:rPr>
        <w:t xml:space="preserve">El </w:t>
      </w:r>
      <w:r w:rsidR="006E10A9" w:rsidRPr="00E24160">
        <w:rPr>
          <w:rFonts w:cs="Arial"/>
          <w:b/>
          <w:sz w:val="22"/>
          <w:szCs w:val="22"/>
          <w:lang w:val="es-CO" w:eastAsia="es-ES"/>
        </w:rPr>
        <w:t>POLITECNICO JIC</w:t>
      </w:r>
      <w:r w:rsidR="000D03BF" w:rsidRPr="00E24160">
        <w:rPr>
          <w:rFonts w:cs="Arial"/>
          <w:b/>
          <w:sz w:val="22"/>
          <w:szCs w:val="22"/>
          <w:lang w:val="es-CO" w:eastAsia="es-ES"/>
        </w:rPr>
        <w:t xml:space="preserve"> </w:t>
      </w:r>
      <w:r w:rsidR="00661CC0" w:rsidRPr="00E24160">
        <w:rPr>
          <w:rFonts w:cs="Arial"/>
          <w:sz w:val="22"/>
          <w:szCs w:val="22"/>
          <w:lang w:val="es-CO" w:eastAsia="es-ES"/>
        </w:rPr>
        <w:t>se abstendrá</w:t>
      </w:r>
      <w:r w:rsidR="00D51E9F" w:rsidRPr="00E24160">
        <w:rPr>
          <w:rFonts w:cs="Arial"/>
          <w:sz w:val="22"/>
          <w:szCs w:val="22"/>
          <w:lang w:val="es-CO" w:eastAsia="es-ES"/>
        </w:rPr>
        <w:t xml:space="preserve"> de copiar</w:t>
      </w:r>
      <w:r w:rsidR="00723DE3" w:rsidRPr="00E24160">
        <w:rPr>
          <w:rFonts w:cs="Arial"/>
          <w:sz w:val="22"/>
          <w:szCs w:val="22"/>
          <w:lang w:val="es-CO" w:eastAsia="es-ES"/>
        </w:rPr>
        <w:t xml:space="preserve"> para si mismo o para terceros,</w:t>
      </w:r>
      <w:r w:rsidR="00D51E9F" w:rsidRPr="00E24160">
        <w:rPr>
          <w:rFonts w:cs="Arial"/>
          <w:sz w:val="22"/>
          <w:szCs w:val="22"/>
          <w:lang w:val="es-CO" w:eastAsia="es-ES"/>
        </w:rPr>
        <w:t xml:space="preserve"> con o sin fines de lucro lo</w:t>
      </w:r>
      <w:r w:rsidR="00661CC0" w:rsidRPr="00E24160">
        <w:rPr>
          <w:rFonts w:cs="Arial"/>
          <w:sz w:val="22"/>
          <w:szCs w:val="22"/>
          <w:lang w:val="es-CO" w:eastAsia="es-ES"/>
        </w:rPr>
        <w:t xml:space="preserve"> relacionado con </w:t>
      </w:r>
      <w:r w:rsidR="00661CC0" w:rsidRPr="00E24160">
        <w:rPr>
          <w:rFonts w:cs="Arial"/>
          <w:b/>
          <w:sz w:val="22"/>
          <w:szCs w:val="22"/>
          <w:lang w:val="es-CO" w:eastAsia="es-ES"/>
        </w:rPr>
        <w:t>EL APLICATIVO</w:t>
      </w:r>
      <w:r w:rsidR="00D51E9F" w:rsidRPr="00E24160">
        <w:rPr>
          <w:rFonts w:cs="Arial"/>
          <w:sz w:val="22"/>
          <w:szCs w:val="22"/>
          <w:lang w:val="es-CO" w:eastAsia="es-ES"/>
        </w:rPr>
        <w:t>, dictando las medidas internas necesarias tendientes a la</w:t>
      </w:r>
      <w:r w:rsidR="00661CC0" w:rsidRPr="00E24160">
        <w:rPr>
          <w:rFonts w:cs="Arial"/>
          <w:sz w:val="22"/>
          <w:szCs w:val="22"/>
          <w:lang w:val="es-CO" w:eastAsia="es-ES"/>
        </w:rPr>
        <w:t xml:space="preserve"> protección de los </w:t>
      </w:r>
      <w:r w:rsidR="00723DE3" w:rsidRPr="00E24160">
        <w:rPr>
          <w:rFonts w:cs="Arial"/>
          <w:sz w:val="22"/>
          <w:szCs w:val="22"/>
          <w:lang w:val="es-CO" w:eastAsia="es-ES"/>
        </w:rPr>
        <w:t xml:space="preserve">derechos </w:t>
      </w:r>
      <w:r w:rsidR="00661CC0" w:rsidRPr="00E24160">
        <w:rPr>
          <w:rFonts w:cs="Arial"/>
          <w:sz w:val="22"/>
          <w:szCs w:val="22"/>
          <w:lang w:val="es-CO" w:eastAsia="es-ES"/>
        </w:rPr>
        <w:t>de autor d</w:t>
      </w:r>
      <w:r w:rsidR="00F35E6E" w:rsidRPr="00E24160">
        <w:rPr>
          <w:rFonts w:cs="Arial"/>
          <w:sz w:val="22"/>
          <w:szCs w:val="22"/>
          <w:lang w:val="es-CO" w:eastAsia="es-ES"/>
        </w:rPr>
        <w:t xml:space="preserve">e </w:t>
      </w:r>
      <w:r w:rsidR="00031DF0" w:rsidRPr="00E24160">
        <w:rPr>
          <w:rFonts w:cs="Arial"/>
          <w:b/>
          <w:sz w:val="22"/>
          <w:szCs w:val="22"/>
          <w:lang w:val="es-CO" w:eastAsia="es-ES"/>
        </w:rPr>
        <w:t>LA EMPRESA</w:t>
      </w:r>
      <w:r w:rsidR="00D51E9F" w:rsidRPr="00E24160">
        <w:rPr>
          <w:rFonts w:cs="Arial"/>
          <w:sz w:val="22"/>
          <w:szCs w:val="22"/>
          <w:lang w:val="es-CO" w:eastAsia="es-ES"/>
        </w:rPr>
        <w:t>.</w:t>
      </w:r>
      <w:r w:rsidR="00661CC0" w:rsidRPr="00E24160">
        <w:rPr>
          <w:rFonts w:cs="Arial"/>
          <w:sz w:val="22"/>
          <w:szCs w:val="22"/>
          <w:lang w:val="es-CO" w:eastAsia="es-ES"/>
        </w:rPr>
        <w:t xml:space="preserve"> </w:t>
      </w:r>
      <w:r w:rsidR="004C44E0" w:rsidRPr="00E24160">
        <w:rPr>
          <w:rFonts w:cs="Arial"/>
          <w:b/>
          <w:sz w:val="22"/>
          <w:szCs w:val="22"/>
          <w:highlight w:val="yellow"/>
          <w:lang w:val="es-CO" w:eastAsia="es-ES"/>
        </w:rPr>
        <w:t xml:space="preserve">PARAGRAFO TRES: </w:t>
      </w:r>
      <w:r w:rsidR="004C44E0" w:rsidRPr="00E24160">
        <w:rPr>
          <w:rFonts w:cs="Arial"/>
          <w:sz w:val="22"/>
          <w:szCs w:val="22"/>
          <w:highlight w:val="yellow"/>
          <w:lang w:val="es-CO" w:eastAsia="es-ES"/>
        </w:rPr>
        <w:t>Sin perjuicio de</w:t>
      </w:r>
      <w:r w:rsidR="004C44E0" w:rsidRPr="00E24160">
        <w:rPr>
          <w:rFonts w:cs="Arial"/>
          <w:b/>
          <w:sz w:val="22"/>
          <w:szCs w:val="22"/>
          <w:highlight w:val="yellow"/>
          <w:lang w:val="es-CO" w:eastAsia="es-ES"/>
        </w:rPr>
        <w:t xml:space="preserve"> </w:t>
      </w:r>
      <w:r w:rsidR="004C44E0" w:rsidRPr="00E24160">
        <w:rPr>
          <w:rFonts w:cs="Arial"/>
          <w:sz w:val="22"/>
          <w:szCs w:val="22"/>
          <w:highlight w:val="yellow"/>
          <w:lang w:val="es-CO" w:eastAsia="es-ES"/>
        </w:rPr>
        <w:t xml:space="preserve">lo mencionado en la presente clausula, cuando </w:t>
      </w:r>
      <w:r w:rsidR="00615A07" w:rsidRPr="00E24160">
        <w:rPr>
          <w:rFonts w:cs="Arial"/>
          <w:sz w:val="22"/>
          <w:szCs w:val="22"/>
          <w:highlight w:val="yellow"/>
          <w:lang w:val="es-CO" w:eastAsia="es-ES"/>
        </w:rPr>
        <w:t xml:space="preserve">en el marco de este acuerdo de voluntades </w:t>
      </w:r>
      <w:r w:rsidR="004C44E0" w:rsidRPr="00E24160">
        <w:rPr>
          <w:rFonts w:cs="Arial"/>
          <w:sz w:val="22"/>
          <w:szCs w:val="22"/>
          <w:highlight w:val="yellow"/>
          <w:lang w:val="es-CO" w:eastAsia="es-ES"/>
        </w:rPr>
        <w:t xml:space="preserve">se </w:t>
      </w:r>
      <w:r w:rsidR="00BD7195" w:rsidRPr="00E24160">
        <w:rPr>
          <w:rFonts w:cs="Arial"/>
          <w:sz w:val="22"/>
          <w:szCs w:val="22"/>
          <w:highlight w:val="yellow"/>
          <w:lang w:val="es-CO" w:eastAsia="es-ES"/>
        </w:rPr>
        <w:t>produzcan</w:t>
      </w:r>
      <w:r w:rsidR="004C44E0" w:rsidRPr="00E24160">
        <w:rPr>
          <w:rFonts w:cs="Arial"/>
          <w:sz w:val="22"/>
          <w:szCs w:val="22"/>
          <w:highlight w:val="yellow"/>
          <w:lang w:val="es-CO" w:eastAsia="es-ES"/>
        </w:rPr>
        <w:t xml:space="preserve"> creaciones</w:t>
      </w:r>
      <w:r w:rsidR="00615A07" w:rsidRPr="00E24160">
        <w:rPr>
          <w:rFonts w:cs="Arial"/>
          <w:sz w:val="22"/>
          <w:szCs w:val="22"/>
          <w:highlight w:val="yellow"/>
          <w:lang w:val="es-CO" w:eastAsia="es-ES"/>
        </w:rPr>
        <w:t xml:space="preserve"> intelectuales </w:t>
      </w:r>
      <w:r w:rsidR="00BD7195" w:rsidRPr="00E24160">
        <w:rPr>
          <w:rFonts w:cs="Arial"/>
          <w:sz w:val="22"/>
          <w:szCs w:val="22"/>
          <w:highlight w:val="yellow"/>
          <w:lang w:val="es-CO" w:eastAsia="es-ES"/>
        </w:rPr>
        <w:t>de manera conjunta</w:t>
      </w:r>
      <w:r w:rsidR="00615A07" w:rsidRPr="00E24160">
        <w:rPr>
          <w:rFonts w:cs="Arial"/>
          <w:sz w:val="22"/>
          <w:szCs w:val="22"/>
          <w:highlight w:val="yellow"/>
          <w:lang w:val="es-CO" w:eastAsia="es-ES"/>
        </w:rPr>
        <w:t xml:space="preserve">, </w:t>
      </w:r>
      <w:r w:rsidR="00BD7195" w:rsidRPr="00E24160">
        <w:rPr>
          <w:rFonts w:cs="Arial"/>
          <w:sz w:val="22"/>
          <w:szCs w:val="22"/>
          <w:highlight w:val="yellow"/>
          <w:lang w:val="es-CO" w:eastAsia="es-ES"/>
        </w:rPr>
        <w:t xml:space="preserve">apoyo en </w:t>
      </w:r>
      <w:r w:rsidR="00615A07" w:rsidRPr="00E24160">
        <w:rPr>
          <w:rFonts w:cs="Arial"/>
          <w:sz w:val="22"/>
          <w:szCs w:val="22"/>
          <w:highlight w:val="yellow"/>
          <w:lang w:eastAsia="es-ES"/>
        </w:rPr>
        <w:t>comercialización o legalización</w:t>
      </w:r>
      <w:r w:rsidR="00BD7195" w:rsidRPr="00E24160">
        <w:rPr>
          <w:rFonts w:cs="Arial"/>
          <w:sz w:val="22"/>
          <w:szCs w:val="22"/>
          <w:highlight w:val="yellow"/>
          <w:lang w:eastAsia="es-ES"/>
        </w:rPr>
        <w:t xml:space="preserve"> por una parte a la otra de obras sujetas a derechos de autor</w:t>
      </w:r>
      <w:r w:rsidR="00615A07" w:rsidRPr="00E24160">
        <w:rPr>
          <w:rFonts w:cs="Arial"/>
          <w:sz w:val="22"/>
          <w:szCs w:val="22"/>
          <w:highlight w:val="yellow"/>
          <w:lang w:eastAsia="es-ES"/>
        </w:rPr>
        <w:t>, se aplicar</w:t>
      </w:r>
      <w:r w:rsidR="00615A07" w:rsidRPr="00E24160">
        <w:rPr>
          <w:rFonts w:cs="Arial"/>
          <w:sz w:val="22"/>
          <w:szCs w:val="22"/>
          <w:highlight w:val="yellow"/>
          <w:lang w:val="es-CO" w:eastAsia="es-ES"/>
        </w:rPr>
        <w:t>á en</w:t>
      </w:r>
      <w:r w:rsidR="00615A07" w:rsidRPr="00E24160">
        <w:rPr>
          <w:rFonts w:cs="Arial"/>
          <w:sz w:val="22"/>
          <w:szCs w:val="22"/>
          <w:highlight w:val="yellow"/>
          <w:lang w:eastAsia="es-ES"/>
        </w:rPr>
        <w:t xml:space="preserve"> lo pertinente lo consagrado en el Estatuto sobre la Propiedad Intelectual en el Politécnico Colombiano Jaime Isaza Cadavid (Acuerdo 18 de Noviembre 3 de 2004 del Consejo Directivo del </w:t>
      </w:r>
      <w:r w:rsidR="00615A07" w:rsidRPr="00E24160">
        <w:rPr>
          <w:rFonts w:cs="Arial"/>
          <w:b/>
          <w:sz w:val="22"/>
          <w:szCs w:val="22"/>
          <w:highlight w:val="yellow"/>
          <w:lang w:val="es-CO" w:eastAsia="es-ES"/>
        </w:rPr>
        <w:t>POLITECNICO JIC</w:t>
      </w:r>
      <w:r w:rsidR="00615A07" w:rsidRPr="00E24160">
        <w:rPr>
          <w:rFonts w:cs="Arial"/>
          <w:sz w:val="22"/>
          <w:szCs w:val="22"/>
          <w:highlight w:val="yellow"/>
          <w:lang w:val="es-CO" w:eastAsia="es-ES"/>
        </w:rPr>
        <w:t>), particularmente lo incluido en Capítulo V “Titularidad de los Derechos Sobre la Propiedad Intelectual”</w:t>
      </w:r>
      <w:r w:rsidR="00BD7195" w:rsidRPr="00E24160">
        <w:rPr>
          <w:rFonts w:cs="Arial"/>
          <w:sz w:val="22"/>
          <w:szCs w:val="22"/>
          <w:highlight w:val="yellow"/>
          <w:lang w:val="es-CO" w:eastAsia="es-ES"/>
        </w:rPr>
        <w:t xml:space="preserve"> </w:t>
      </w:r>
      <w:r w:rsidR="0037039C">
        <w:rPr>
          <w:rFonts w:cs="Arial"/>
          <w:sz w:val="22"/>
          <w:szCs w:val="22"/>
          <w:highlight w:val="yellow"/>
          <w:lang w:val="es-CO" w:eastAsia="es-ES"/>
        </w:rPr>
        <w:t xml:space="preserve">artículo vigésimo séptimo </w:t>
      </w:r>
      <w:r w:rsidR="00BD7195" w:rsidRPr="00E24160">
        <w:rPr>
          <w:rFonts w:cs="Arial"/>
          <w:sz w:val="22"/>
          <w:szCs w:val="22"/>
          <w:highlight w:val="yellow"/>
          <w:lang w:val="es-CO" w:eastAsia="es-ES"/>
        </w:rPr>
        <w:t>y demá</w:t>
      </w:r>
      <w:r w:rsidR="008347A7" w:rsidRPr="00E24160">
        <w:rPr>
          <w:rFonts w:cs="Arial"/>
          <w:sz w:val="22"/>
          <w:szCs w:val="22"/>
          <w:highlight w:val="yellow"/>
          <w:lang w:val="es-CO" w:eastAsia="es-ES"/>
        </w:rPr>
        <w:t>s normas que lo modifiquen, adic</w:t>
      </w:r>
      <w:r w:rsidR="00BD7195" w:rsidRPr="00E24160">
        <w:rPr>
          <w:rFonts w:cs="Arial"/>
          <w:sz w:val="22"/>
          <w:szCs w:val="22"/>
          <w:highlight w:val="yellow"/>
          <w:lang w:val="es-CO" w:eastAsia="es-ES"/>
        </w:rPr>
        <w:t>ionen, complementen o sustituya</w:t>
      </w:r>
      <w:r w:rsidR="008347A7" w:rsidRPr="00E24160">
        <w:rPr>
          <w:rFonts w:cs="Arial"/>
          <w:sz w:val="22"/>
          <w:szCs w:val="22"/>
          <w:highlight w:val="yellow"/>
          <w:lang w:val="es-CO" w:eastAsia="es-ES"/>
        </w:rPr>
        <w:t>n</w:t>
      </w:r>
      <w:r w:rsidR="00BD7195" w:rsidRPr="00E24160">
        <w:rPr>
          <w:rFonts w:cs="Arial"/>
          <w:sz w:val="22"/>
          <w:szCs w:val="22"/>
          <w:highlight w:val="yellow"/>
          <w:lang w:val="es-CO" w:eastAsia="es-ES"/>
        </w:rPr>
        <w:t>.</w:t>
      </w:r>
      <w:r w:rsidR="0088589A" w:rsidRPr="00E24160">
        <w:rPr>
          <w:rFonts w:cs="Arial"/>
          <w:sz w:val="22"/>
          <w:szCs w:val="22"/>
          <w:lang w:val="es-CO" w:eastAsia="es-ES"/>
        </w:rPr>
        <w:t xml:space="preserve"> </w:t>
      </w:r>
      <w:r w:rsidR="00864C52" w:rsidRPr="00E24160">
        <w:rPr>
          <w:rFonts w:cs="Arial"/>
          <w:b/>
          <w:sz w:val="22"/>
          <w:szCs w:val="22"/>
          <w:u w:val="single"/>
          <w:lang w:eastAsia="es-ES"/>
        </w:rPr>
        <w:t xml:space="preserve">SEXTA. </w:t>
      </w:r>
      <w:r w:rsidR="004A4657" w:rsidRPr="00E24160">
        <w:rPr>
          <w:rFonts w:cs="Arial"/>
          <w:b/>
          <w:sz w:val="22"/>
          <w:szCs w:val="22"/>
          <w:u w:val="single"/>
          <w:lang w:eastAsia="es-ES"/>
        </w:rPr>
        <w:t>AUSENCIA DE RELACIÓN LABORAL</w:t>
      </w:r>
      <w:r w:rsidR="004A4657" w:rsidRPr="00E24160">
        <w:rPr>
          <w:rFonts w:cs="Arial"/>
          <w:b/>
          <w:sz w:val="22"/>
          <w:szCs w:val="22"/>
          <w:lang w:eastAsia="es-ES"/>
        </w:rPr>
        <w:t xml:space="preserve">: </w:t>
      </w:r>
      <w:r w:rsidR="004A4657" w:rsidRPr="00E24160">
        <w:rPr>
          <w:rFonts w:cs="Arial"/>
          <w:sz w:val="22"/>
          <w:szCs w:val="22"/>
          <w:lang w:eastAsia="es-ES"/>
        </w:rPr>
        <w:t xml:space="preserve">Las partes dejan constancia expresa que el presente </w:t>
      </w:r>
      <w:r w:rsidR="008571D4" w:rsidRPr="00E24160">
        <w:rPr>
          <w:rFonts w:cs="Arial"/>
          <w:sz w:val="22"/>
          <w:szCs w:val="22"/>
          <w:lang w:eastAsia="es-ES"/>
        </w:rPr>
        <w:t>Acuerdo de Voluntades</w:t>
      </w:r>
      <w:r w:rsidR="004A4657" w:rsidRPr="00E24160">
        <w:rPr>
          <w:rFonts w:cs="Arial"/>
          <w:sz w:val="22"/>
          <w:szCs w:val="22"/>
          <w:lang w:eastAsia="es-ES"/>
        </w:rPr>
        <w:t xml:space="preserve"> no conlleva una relación laboral, y que su ejecución se llevará cabo sin subordinación alguna, razón por la cual</w:t>
      </w:r>
      <w:r w:rsidR="00F35E6E" w:rsidRPr="00E24160">
        <w:rPr>
          <w:rFonts w:cs="Arial"/>
          <w:sz w:val="22"/>
          <w:szCs w:val="22"/>
          <w:lang w:eastAsia="es-ES"/>
        </w:rPr>
        <w:t xml:space="preserve"> las mismas</w:t>
      </w:r>
      <w:r w:rsidR="004A4657" w:rsidRPr="00E24160">
        <w:rPr>
          <w:rFonts w:cs="Arial"/>
          <w:sz w:val="22"/>
          <w:szCs w:val="22"/>
          <w:lang w:eastAsia="es-ES"/>
        </w:rPr>
        <w:t xml:space="preserve"> goza</w:t>
      </w:r>
      <w:r w:rsidR="00F35E6E" w:rsidRPr="00E24160">
        <w:rPr>
          <w:rFonts w:cs="Arial"/>
          <w:sz w:val="22"/>
          <w:szCs w:val="22"/>
          <w:lang w:eastAsia="es-ES"/>
        </w:rPr>
        <w:t>n</w:t>
      </w:r>
      <w:r w:rsidR="004A4657" w:rsidRPr="00E24160">
        <w:rPr>
          <w:rFonts w:cs="Arial"/>
          <w:sz w:val="22"/>
          <w:szCs w:val="22"/>
          <w:lang w:eastAsia="es-ES"/>
        </w:rPr>
        <w:t xml:space="preserve"> de independencia en la </w:t>
      </w:r>
      <w:r w:rsidR="004A4657" w:rsidRPr="00E24160">
        <w:rPr>
          <w:rFonts w:cs="Arial"/>
          <w:sz w:val="22"/>
          <w:szCs w:val="22"/>
          <w:lang w:eastAsia="es-ES"/>
        </w:rPr>
        <w:lastRenderedPageBreak/>
        <w:t>preparación y ejecución de</w:t>
      </w:r>
      <w:r w:rsidR="00F35E6E" w:rsidRPr="00E24160">
        <w:rPr>
          <w:rFonts w:cs="Arial"/>
          <w:sz w:val="22"/>
          <w:szCs w:val="22"/>
          <w:lang w:eastAsia="es-ES"/>
        </w:rPr>
        <w:t xml:space="preserve"> </w:t>
      </w:r>
      <w:r w:rsidR="004A4657" w:rsidRPr="00E24160">
        <w:rPr>
          <w:rFonts w:cs="Arial"/>
          <w:sz w:val="22"/>
          <w:szCs w:val="22"/>
          <w:lang w:eastAsia="es-ES"/>
        </w:rPr>
        <w:t>l</w:t>
      </w:r>
      <w:r w:rsidR="00F35E6E" w:rsidRPr="00E24160">
        <w:rPr>
          <w:rFonts w:cs="Arial"/>
          <w:sz w:val="22"/>
          <w:szCs w:val="22"/>
          <w:lang w:eastAsia="es-ES"/>
        </w:rPr>
        <w:t>as actividades</w:t>
      </w:r>
      <w:r w:rsidR="004A4657" w:rsidRPr="00E24160">
        <w:rPr>
          <w:rFonts w:cs="Arial"/>
          <w:sz w:val="22"/>
          <w:szCs w:val="22"/>
          <w:lang w:eastAsia="es-ES"/>
        </w:rPr>
        <w:t xml:space="preserve"> objeto </w:t>
      </w:r>
      <w:r w:rsidR="00F35E6E" w:rsidRPr="00E24160">
        <w:rPr>
          <w:rFonts w:cs="Arial"/>
          <w:sz w:val="22"/>
          <w:szCs w:val="22"/>
          <w:lang w:eastAsia="es-ES"/>
        </w:rPr>
        <w:t>del presente acuerdo, sin perjuicio de que las mismas se ejecuten por las partes de manera coordinada</w:t>
      </w:r>
      <w:r w:rsidR="004A4657" w:rsidRPr="00E24160">
        <w:rPr>
          <w:rFonts w:cs="Arial"/>
          <w:sz w:val="22"/>
          <w:szCs w:val="22"/>
          <w:lang w:eastAsia="es-ES"/>
        </w:rPr>
        <w:t>.</w:t>
      </w:r>
      <w:r w:rsidR="00D43057" w:rsidRPr="00E24160">
        <w:rPr>
          <w:rFonts w:cs="Arial"/>
          <w:sz w:val="22"/>
          <w:szCs w:val="22"/>
          <w:lang w:eastAsia="es-ES"/>
        </w:rPr>
        <w:t xml:space="preserve"> </w:t>
      </w:r>
      <w:r w:rsidR="00D43057" w:rsidRPr="00E24160">
        <w:rPr>
          <w:rFonts w:cs="Arial"/>
          <w:b/>
          <w:sz w:val="22"/>
          <w:szCs w:val="22"/>
          <w:u w:val="single"/>
          <w:lang w:eastAsia="es-ES"/>
        </w:rPr>
        <w:t xml:space="preserve">SÉPTIMA. </w:t>
      </w:r>
      <w:r w:rsidR="00864C52" w:rsidRPr="00E24160">
        <w:rPr>
          <w:rFonts w:cs="Arial"/>
          <w:b/>
          <w:sz w:val="22"/>
          <w:szCs w:val="22"/>
          <w:u w:val="single"/>
          <w:lang w:eastAsia="es-ES"/>
        </w:rPr>
        <w:t>DELEGACIÓN</w:t>
      </w:r>
      <w:r w:rsidR="00864C52" w:rsidRPr="00E24160">
        <w:rPr>
          <w:rFonts w:cs="Arial"/>
          <w:b/>
          <w:sz w:val="22"/>
          <w:szCs w:val="22"/>
          <w:lang w:eastAsia="es-ES"/>
        </w:rPr>
        <w:t>.</w:t>
      </w:r>
      <w:r w:rsidR="00864C52" w:rsidRPr="00E24160">
        <w:rPr>
          <w:rFonts w:cs="Arial"/>
          <w:sz w:val="22"/>
          <w:szCs w:val="22"/>
          <w:lang w:eastAsia="es-ES"/>
        </w:rPr>
        <w:t xml:space="preserve"> Queda supeditada a la aprobación previa y escrita de</w:t>
      </w:r>
      <w:r w:rsidR="003833F3" w:rsidRPr="00E24160">
        <w:rPr>
          <w:rFonts w:cs="Arial"/>
          <w:sz w:val="22"/>
          <w:szCs w:val="22"/>
          <w:lang w:eastAsia="es-ES"/>
        </w:rPr>
        <w:t>l</w:t>
      </w:r>
      <w:r w:rsidR="00F60D53" w:rsidRPr="00E24160">
        <w:rPr>
          <w:rFonts w:cs="Arial"/>
          <w:sz w:val="22"/>
          <w:szCs w:val="22"/>
          <w:lang w:eastAsia="es-ES"/>
        </w:rPr>
        <w:t xml:space="preserve"> </w:t>
      </w:r>
      <w:r w:rsidR="006E10A9" w:rsidRPr="00E24160">
        <w:rPr>
          <w:rFonts w:cs="Arial"/>
          <w:b/>
          <w:sz w:val="22"/>
          <w:szCs w:val="22"/>
          <w:lang w:eastAsia="es-ES"/>
        </w:rPr>
        <w:t>POLITECNICO JIC</w:t>
      </w:r>
      <w:r w:rsidR="003833F3" w:rsidRPr="00E24160">
        <w:rPr>
          <w:rFonts w:cs="Arial"/>
          <w:b/>
          <w:sz w:val="22"/>
          <w:szCs w:val="22"/>
          <w:lang w:eastAsia="es-ES"/>
        </w:rPr>
        <w:t xml:space="preserve"> </w:t>
      </w:r>
      <w:r w:rsidR="00EC5AD5" w:rsidRPr="00E24160">
        <w:rPr>
          <w:rFonts w:cs="Arial"/>
          <w:sz w:val="22"/>
          <w:szCs w:val="22"/>
          <w:lang w:eastAsia="es-ES"/>
        </w:rPr>
        <w:t>o</w:t>
      </w:r>
      <w:r w:rsidR="003833F3" w:rsidRPr="00E24160">
        <w:rPr>
          <w:rFonts w:cs="Arial"/>
          <w:sz w:val="22"/>
          <w:szCs w:val="22"/>
          <w:lang w:eastAsia="es-ES"/>
        </w:rPr>
        <w:t xml:space="preserve"> de </w:t>
      </w:r>
      <w:r w:rsidR="003833F3" w:rsidRPr="00E24160">
        <w:rPr>
          <w:rFonts w:cs="Arial"/>
          <w:b/>
          <w:sz w:val="22"/>
          <w:szCs w:val="22"/>
          <w:lang w:eastAsia="es-ES"/>
        </w:rPr>
        <w:t>LA EMPRESA</w:t>
      </w:r>
      <w:r w:rsidR="00EC5AD5" w:rsidRPr="00E24160">
        <w:rPr>
          <w:rFonts w:cs="Arial"/>
          <w:b/>
          <w:sz w:val="22"/>
          <w:szCs w:val="22"/>
          <w:lang w:eastAsia="es-ES"/>
        </w:rPr>
        <w:t xml:space="preserve"> </w:t>
      </w:r>
      <w:r w:rsidR="00EC5AD5" w:rsidRPr="00E24160">
        <w:rPr>
          <w:rFonts w:cs="Arial"/>
          <w:sz w:val="22"/>
          <w:szCs w:val="22"/>
          <w:lang w:eastAsia="es-ES"/>
        </w:rPr>
        <w:t>según corresponda</w:t>
      </w:r>
      <w:r w:rsidR="003833F3" w:rsidRPr="00E24160">
        <w:rPr>
          <w:rFonts w:cs="Arial"/>
          <w:sz w:val="22"/>
          <w:szCs w:val="22"/>
          <w:lang w:eastAsia="es-ES"/>
        </w:rPr>
        <w:t xml:space="preserve">, </w:t>
      </w:r>
      <w:r w:rsidR="00864C52" w:rsidRPr="00E24160">
        <w:rPr>
          <w:rFonts w:cs="Arial"/>
          <w:sz w:val="22"/>
          <w:szCs w:val="22"/>
          <w:lang w:eastAsia="es-ES"/>
        </w:rPr>
        <w:t>la delegación de l</w:t>
      </w:r>
      <w:r w:rsidR="00DC43CC" w:rsidRPr="00E24160">
        <w:rPr>
          <w:rFonts w:cs="Arial"/>
          <w:sz w:val="22"/>
          <w:szCs w:val="22"/>
          <w:lang w:eastAsia="es-ES"/>
        </w:rPr>
        <w:t>a</w:t>
      </w:r>
      <w:r w:rsidR="00864C52" w:rsidRPr="00E24160">
        <w:rPr>
          <w:rFonts w:cs="Arial"/>
          <w:sz w:val="22"/>
          <w:szCs w:val="22"/>
          <w:lang w:eastAsia="es-ES"/>
        </w:rPr>
        <w:t xml:space="preserve">s </w:t>
      </w:r>
      <w:r w:rsidR="00DC43CC" w:rsidRPr="00E24160">
        <w:rPr>
          <w:rFonts w:cs="Arial"/>
          <w:sz w:val="22"/>
          <w:szCs w:val="22"/>
          <w:lang w:eastAsia="es-ES"/>
        </w:rPr>
        <w:t>gestiones</w:t>
      </w:r>
      <w:r w:rsidR="00864C52" w:rsidRPr="00E24160">
        <w:rPr>
          <w:rFonts w:cs="Arial"/>
          <w:sz w:val="22"/>
          <w:szCs w:val="22"/>
          <w:lang w:eastAsia="es-ES"/>
        </w:rPr>
        <w:t xml:space="preserve"> que en virtud del presente </w:t>
      </w:r>
      <w:r w:rsidR="008571D4" w:rsidRPr="00E24160">
        <w:rPr>
          <w:rFonts w:cs="Arial"/>
          <w:sz w:val="22"/>
          <w:szCs w:val="22"/>
          <w:lang w:eastAsia="es-ES"/>
        </w:rPr>
        <w:t>Acuerdo de Voluntades</w:t>
      </w:r>
      <w:r w:rsidR="00864C52" w:rsidRPr="00E24160">
        <w:rPr>
          <w:rFonts w:cs="Arial"/>
          <w:sz w:val="22"/>
          <w:szCs w:val="22"/>
          <w:lang w:eastAsia="es-ES"/>
        </w:rPr>
        <w:t xml:space="preserve"> </w:t>
      </w:r>
      <w:r w:rsidR="003833F3" w:rsidRPr="00E24160">
        <w:rPr>
          <w:rFonts w:cs="Arial"/>
          <w:sz w:val="22"/>
          <w:szCs w:val="22"/>
          <w:lang w:eastAsia="es-ES"/>
        </w:rPr>
        <w:t>corresponden a</w:t>
      </w:r>
      <w:r w:rsidR="00864C52" w:rsidRPr="00E24160">
        <w:rPr>
          <w:rFonts w:cs="Arial"/>
          <w:sz w:val="22"/>
          <w:szCs w:val="22"/>
          <w:lang w:eastAsia="es-ES"/>
        </w:rPr>
        <w:t xml:space="preserve"> </w:t>
      </w:r>
      <w:r w:rsidR="003833F3" w:rsidRPr="00E24160">
        <w:rPr>
          <w:rFonts w:cs="Arial"/>
          <w:sz w:val="22"/>
          <w:szCs w:val="22"/>
          <w:lang w:eastAsia="es-ES"/>
        </w:rPr>
        <w:t>l</w:t>
      </w:r>
      <w:r w:rsidR="00864C52" w:rsidRPr="00E24160">
        <w:rPr>
          <w:rFonts w:cs="Arial"/>
          <w:sz w:val="22"/>
          <w:szCs w:val="22"/>
          <w:lang w:eastAsia="es-ES"/>
        </w:rPr>
        <w:t>a</w:t>
      </w:r>
      <w:r w:rsidR="00EC5AD5" w:rsidRPr="00E24160">
        <w:rPr>
          <w:rFonts w:cs="Arial"/>
          <w:sz w:val="22"/>
          <w:szCs w:val="22"/>
          <w:lang w:eastAsia="es-ES"/>
        </w:rPr>
        <w:t xml:space="preserve"> contraparte pertinente</w:t>
      </w:r>
      <w:r w:rsidR="00864C52" w:rsidRPr="00E24160">
        <w:rPr>
          <w:rFonts w:cs="Arial"/>
          <w:b/>
          <w:sz w:val="22"/>
          <w:szCs w:val="22"/>
          <w:lang w:eastAsia="es-ES"/>
        </w:rPr>
        <w:t>.</w:t>
      </w:r>
      <w:r w:rsidR="00864C52" w:rsidRPr="00E24160">
        <w:rPr>
          <w:rFonts w:cs="Arial"/>
          <w:sz w:val="22"/>
          <w:szCs w:val="22"/>
          <w:lang w:eastAsia="es-ES"/>
        </w:rPr>
        <w:t xml:space="preserve"> </w:t>
      </w:r>
      <w:r w:rsidR="00D43057" w:rsidRPr="00E24160">
        <w:rPr>
          <w:rFonts w:cs="Arial"/>
          <w:b/>
          <w:sz w:val="22"/>
          <w:szCs w:val="22"/>
          <w:u w:val="single"/>
          <w:lang w:eastAsia="es-ES"/>
        </w:rPr>
        <w:t xml:space="preserve">OCTAVA. </w:t>
      </w:r>
      <w:r w:rsidR="00864C52" w:rsidRPr="00E24160">
        <w:rPr>
          <w:rFonts w:cs="Arial"/>
          <w:b/>
          <w:sz w:val="22"/>
          <w:szCs w:val="22"/>
          <w:u w:val="single"/>
          <w:lang w:eastAsia="es-ES"/>
        </w:rPr>
        <w:t>TERMINACIÓN ANORMAL</w:t>
      </w:r>
      <w:r w:rsidR="00864C52" w:rsidRPr="00E24160">
        <w:rPr>
          <w:rFonts w:cs="Arial"/>
          <w:b/>
          <w:sz w:val="22"/>
          <w:szCs w:val="22"/>
          <w:lang w:eastAsia="es-ES"/>
        </w:rPr>
        <w:t>.</w:t>
      </w:r>
      <w:r w:rsidR="00864C52" w:rsidRPr="00E24160">
        <w:rPr>
          <w:rFonts w:cs="Arial"/>
          <w:sz w:val="22"/>
          <w:szCs w:val="22"/>
          <w:lang w:eastAsia="es-ES"/>
        </w:rPr>
        <w:t xml:space="preserve"> El incumplimiento de las obligaciones </w:t>
      </w:r>
      <w:r w:rsidR="00531423" w:rsidRPr="00E24160">
        <w:rPr>
          <w:rFonts w:cs="Arial"/>
          <w:sz w:val="22"/>
          <w:szCs w:val="22"/>
          <w:lang w:eastAsia="es-ES"/>
        </w:rPr>
        <w:t xml:space="preserve">que surgen del presente </w:t>
      </w:r>
      <w:r w:rsidR="008571D4" w:rsidRPr="00E24160">
        <w:rPr>
          <w:rFonts w:cs="Arial"/>
          <w:sz w:val="22"/>
          <w:szCs w:val="22"/>
          <w:lang w:eastAsia="es-ES"/>
        </w:rPr>
        <w:t>Acuerdo de Voluntades</w:t>
      </w:r>
      <w:r w:rsidR="00864C52" w:rsidRPr="00E24160">
        <w:rPr>
          <w:rFonts w:cs="Arial"/>
          <w:sz w:val="22"/>
          <w:szCs w:val="22"/>
          <w:lang w:eastAsia="es-ES"/>
        </w:rPr>
        <w:t xml:space="preserve"> por una de las partes, facultará a la otra para dar por terminado  el </w:t>
      </w:r>
      <w:r w:rsidR="003312C1" w:rsidRPr="00E24160">
        <w:rPr>
          <w:rFonts w:cs="Arial"/>
          <w:sz w:val="22"/>
          <w:szCs w:val="22"/>
          <w:lang w:eastAsia="es-ES"/>
        </w:rPr>
        <w:t>mismo</w:t>
      </w:r>
      <w:r w:rsidR="00864C52" w:rsidRPr="00E24160">
        <w:rPr>
          <w:rFonts w:cs="Arial"/>
          <w:sz w:val="22"/>
          <w:szCs w:val="22"/>
          <w:lang w:eastAsia="es-ES"/>
        </w:rPr>
        <w:t xml:space="preserve">, sin que sea necesario requerimiento de ninguna índole. </w:t>
      </w:r>
      <w:r w:rsidR="00864C52" w:rsidRPr="00E24160">
        <w:rPr>
          <w:rFonts w:cs="Arial"/>
          <w:b/>
          <w:sz w:val="22"/>
          <w:szCs w:val="22"/>
          <w:u w:val="single"/>
          <w:lang w:eastAsia="es-ES"/>
        </w:rPr>
        <w:t>CLAUSULA PENAL</w:t>
      </w:r>
      <w:r w:rsidR="00864C52" w:rsidRPr="00E24160">
        <w:rPr>
          <w:rFonts w:cs="Arial"/>
          <w:b/>
          <w:sz w:val="22"/>
          <w:szCs w:val="22"/>
          <w:lang w:eastAsia="es-ES"/>
        </w:rPr>
        <w:t xml:space="preserve">. </w:t>
      </w:r>
      <w:r w:rsidR="00864C52" w:rsidRPr="00E24160">
        <w:rPr>
          <w:rFonts w:cs="Arial"/>
          <w:sz w:val="22"/>
          <w:szCs w:val="22"/>
          <w:lang w:eastAsia="es-ES"/>
        </w:rPr>
        <w:t>La</w:t>
      </w:r>
      <w:r w:rsidR="00D43057" w:rsidRPr="00E24160">
        <w:rPr>
          <w:rFonts w:cs="Arial"/>
          <w:sz w:val="22"/>
          <w:szCs w:val="22"/>
          <w:lang w:eastAsia="es-ES"/>
        </w:rPr>
        <w:t>s</w:t>
      </w:r>
      <w:r w:rsidR="00864C52" w:rsidRPr="00E24160">
        <w:rPr>
          <w:rFonts w:cs="Arial"/>
          <w:sz w:val="22"/>
          <w:szCs w:val="22"/>
          <w:lang w:eastAsia="es-ES"/>
        </w:rPr>
        <w:t xml:space="preserve"> parte</w:t>
      </w:r>
      <w:r w:rsidR="00D43057" w:rsidRPr="00E24160">
        <w:rPr>
          <w:rFonts w:cs="Arial"/>
          <w:sz w:val="22"/>
          <w:szCs w:val="22"/>
          <w:lang w:eastAsia="es-ES"/>
        </w:rPr>
        <w:t>s disponen</w:t>
      </w:r>
      <w:r w:rsidR="00864C52" w:rsidRPr="00E24160">
        <w:rPr>
          <w:rFonts w:cs="Arial"/>
          <w:sz w:val="22"/>
          <w:szCs w:val="22"/>
          <w:lang w:eastAsia="es-ES"/>
        </w:rPr>
        <w:t xml:space="preserve"> </w:t>
      </w:r>
      <w:r w:rsidR="00D43057" w:rsidRPr="00E24160">
        <w:rPr>
          <w:rFonts w:cs="Arial"/>
          <w:sz w:val="22"/>
          <w:szCs w:val="22"/>
          <w:lang w:eastAsia="es-ES"/>
        </w:rPr>
        <w:t xml:space="preserve">no generar una tasación anticipada de perjuicios. </w:t>
      </w:r>
      <w:r w:rsidR="00864C52" w:rsidRPr="00E24160">
        <w:rPr>
          <w:rFonts w:cs="Arial"/>
          <w:b/>
          <w:sz w:val="22"/>
          <w:szCs w:val="22"/>
          <w:u w:val="single"/>
          <w:lang w:eastAsia="es-ES"/>
        </w:rPr>
        <w:t>NOVENA. CLÁUSULA COMPROMISORIA</w:t>
      </w:r>
      <w:r w:rsidR="00864C52" w:rsidRPr="00E24160">
        <w:rPr>
          <w:rFonts w:cs="Arial"/>
          <w:b/>
          <w:sz w:val="22"/>
          <w:szCs w:val="22"/>
          <w:lang w:eastAsia="es-ES"/>
        </w:rPr>
        <w:t>.</w:t>
      </w:r>
      <w:r w:rsidR="00864C52" w:rsidRPr="00E24160">
        <w:rPr>
          <w:rFonts w:cs="Arial"/>
          <w:sz w:val="22"/>
          <w:szCs w:val="22"/>
          <w:lang w:eastAsia="es-ES"/>
        </w:rPr>
        <w:t xml:space="preserve"> Toda controversia o diferencia relativa a este </w:t>
      </w:r>
      <w:r w:rsidR="008571D4" w:rsidRPr="00E24160">
        <w:rPr>
          <w:rFonts w:cs="Arial"/>
          <w:sz w:val="22"/>
          <w:szCs w:val="22"/>
          <w:lang w:eastAsia="es-ES"/>
        </w:rPr>
        <w:t>Acuerdo de Voluntades</w:t>
      </w:r>
      <w:r w:rsidR="00864C52" w:rsidRPr="00E24160">
        <w:rPr>
          <w:rFonts w:cs="Arial"/>
          <w:sz w:val="22"/>
          <w:szCs w:val="22"/>
          <w:lang w:eastAsia="es-ES"/>
        </w:rPr>
        <w:t>, su ejecución y liquidación, se resolverá en cumplimiento de lo dispuesto en la normatividad relativa a los mecanismos alternativos de solución de conflictos. En señal de conformidad las partes suscriben el presente documento en dos ejemplares del mismo tenor en la ciudad de</w:t>
      </w:r>
      <w:r w:rsidR="00D43057" w:rsidRPr="00E24160">
        <w:rPr>
          <w:rFonts w:cs="Arial"/>
          <w:sz w:val="22"/>
          <w:szCs w:val="22"/>
          <w:lang w:eastAsia="es-ES"/>
        </w:rPr>
        <w:t xml:space="preserve"> </w:t>
      </w:r>
      <w:r w:rsidR="00C12E6B" w:rsidRPr="00E24160">
        <w:rPr>
          <w:rFonts w:cs="Arial"/>
          <w:sz w:val="22"/>
          <w:szCs w:val="22"/>
          <w:lang w:eastAsia="es-ES"/>
        </w:rPr>
        <w:t>Medellín</w:t>
      </w:r>
      <w:r w:rsidR="00DC43CC" w:rsidRPr="00E24160">
        <w:rPr>
          <w:rFonts w:cs="Arial"/>
          <w:sz w:val="22"/>
          <w:szCs w:val="22"/>
          <w:lang w:eastAsia="es-ES"/>
        </w:rPr>
        <w:t xml:space="preserve"> </w:t>
      </w:r>
      <w:r w:rsidR="00864C52" w:rsidRPr="00E24160">
        <w:rPr>
          <w:rFonts w:cs="Arial"/>
          <w:sz w:val="22"/>
          <w:szCs w:val="22"/>
          <w:lang w:eastAsia="es-ES"/>
        </w:rPr>
        <w:t>a los</w:t>
      </w:r>
      <w:r w:rsidR="00D43057" w:rsidRPr="00E24160">
        <w:rPr>
          <w:rFonts w:cs="Arial"/>
          <w:sz w:val="22"/>
          <w:szCs w:val="22"/>
          <w:lang w:eastAsia="es-ES"/>
        </w:rPr>
        <w:t xml:space="preserve"> doce</w:t>
      </w:r>
      <w:r w:rsidR="00DC43CC" w:rsidRPr="00E24160">
        <w:rPr>
          <w:rFonts w:cs="Arial"/>
          <w:sz w:val="22"/>
          <w:szCs w:val="22"/>
          <w:lang w:eastAsia="es-ES"/>
        </w:rPr>
        <w:t xml:space="preserve"> </w:t>
      </w:r>
      <w:r w:rsidR="00864C52" w:rsidRPr="00E24160">
        <w:rPr>
          <w:rFonts w:cs="Arial"/>
          <w:sz w:val="22"/>
          <w:szCs w:val="22"/>
          <w:lang w:eastAsia="es-ES"/>
        </w:rPr>
        <w:t>(</w:t>
      </w:r>
      <w:r w:rsidR="00D43057" w:rsidRPr="00E24160">
        <w:rPr>
          <w:rFonts w:cs="Arial"/>
          <w:sz w:val="22"/>
          <w:szCs w:val="22"/>
          <w:lang w:eastAsia="es-ES"/>
        </w:rPr>
        <w:t>1</w:t>
      </w:r>
      <w:r w:rsidR="00B218E4">
        <w:rPr>
          <w:rFonts w:cs="Arial"/>
          <w:sz w:val="22"/>
          <w:szCs w:val="22"/>
          <w:lang w:eastAsia="es-ES"/>
        </w:rPr>
        <w:t>4</w:t>
      </w:r>
      <w:r w:rsidR="00864C52" w:rsidRPr="00E24160">
        <w:rPr>
          <w:rFonts w:cs="Arial"/>
          <w:sz w:val="22"/>
          <w:szCs w:val="22"/>
          <w:lang w:eastAsia="es-ES"/>
        </w:rPr>
        <w:t>) días del mes de</w:t>
      </w:r>
      <w:r w:rsidR="00D43057" w:rsidRPr="00E24160">
        <w:rPr>
          <w:rFonts w:cs="Arial"/>
          <w:sz w:val="22"/>
          <w:szCs w:val="22"/>
          <w:lang w:eastAsia="es-ES"/>
        </w:rPr>
        <w:t xml:space="preserve"> </w:t>
      </w:r>
      <w:r w:rsidR="00B218E4" w:rsidRPr="009C34A9">
        <w:rPr>
          <w:rFonts w:cs="Arial"/>
          <w:sz w:val="22"/>
          <w:szCs w:val="22"/>
          <w:lang w:val="es-CO" w:eastAsia="es-ES"/>
        </w:rPr>
        <w:t>Agosto</w:t>
      </w:r>
      <w:r w:rsidR="00DC43CC" w:rsidRPr="00E24160">
        <w:rPr>
          <w:rFonts w:cs="Arial"/>
          <w:sz w:val="22"/>
          <w:szCs w:val="22"/>
          <w:lang w:eastAsia="es-ES"/>
        </w:rPr>
        <w:t xml:space="preserve"> </w:t>
      </w:r>
      <w:r w:rsidR="00864C52" w:rsidRPr="00E24160">
        <w:rPr>
          <w:rFonts w:cs="Arial"/>
          <w:sz w:val="22"/>
          <w:szCs w:val="22"/>
          <w:lang w:eastAsia="es-ES"/>
        </w:rPr>
        <w:t xml:space="preserve">de dos mil </w:t>
      </w:r>
      <w:r w:rsidR="00D43057" w:rsidRPr="00E24160">
        <w:rPr>
          <w:rFonts w:cs="Arial"/>
          <w:sz w:val="22"/>
          <w:szCs w:val="22"/>
          <w:lang w:eastAsia="es-ES"/>
        </w:rPr>
        <w:t>trece</w:t>
      </w:r>
      <w:r w:rsidR="00864C52" w:rsidRPr="00E24160">
        <w:rPr>
          <w:rFonts w:cs="Arial"/>
          <w:sz w:val="22"/>
          <w:szCs w:val="22"/>
          <w:lang w:eastAsia="es-ES"/>
        </w:rPr>
        <w:t xml:space="preserve"> (20</w:t>
      </w:r>
      <w:r w:rsidR="00EB1BF8" w:rsidRPr="00E24160">
        <w:rPr>
          <w:rFonts w:cs="Arial"/>
          <w:sz w:val="22"/>
          <w:szCs w:val="22"/>
          <w:lang w:eastAsia="es-ES"/>
        </w:rPr>
        <w:t>1</w:t>
      </w:r>
      <w:r w:rsidR="00D43057" w:rsidRPr="00E24160">
        <w:rPr>
          <w:rFonts w:cs="Arial"/>
          <w:sz w:val="22"/>
          <w:szCs w:val="22"/>
          <w:lang w:eastAsia="es-ES"/>
        </w:rPr>
        <w:t>3</w:t>
      </w:r>
      <w:r w:rsidR="00864C52" w:rsidRPr="00E24160">
        <w:rPr>
          <w:rFonts w:cs="Arial"/>
          <w:sz w:val="22"/>
          <w:szCs w:val="22"/>
          <w:lang w:eastAsia="es-ES"/>
        </w:rPr>
        <w:t>).</w:t>
      </w:r>
    </w:p>
    <w:p w:rsidR="002D119F" w:rsidRPr="00E24160" w:rsidRDefault="002D119F" w:rsidP="00900FB6">
      <w:pPr>
        <w:pStyle w:val="Sinespaciado"/>
        <w:jc w:val="both"/>
        <w:rPr>
          <w:rFonts w:cs="Arial"/>
          <w:sz w:val="22"/>
          <w:szCs w:val="22"/>
        </w:rPr>
      </w:pPr>
    </w:p>
    <w:p w:rsidR="002D119F" w:rsidRPr="00E24160" w:rsidRDefault="002D119F" w:rsidP="00900FB6">
      <w:pPr>
        <w:pStyle w:val="Sinespaciado"/>
        <w:jc w:val="both"/>
        <w:rPr>
          <w:rFonts w:cs="Arial"/>
          <w:sz w:val="22"/>
          <w:szCs w:val="22"/>
        </w:rPr>
      </w:pPr>
    </w:p>
    <w:p w:rsidR="00C12E6B" w:rsidRPr="00E24160" w:rsidRDefault="00C12E6B" w:rsidP="00900FB6">
      <w:pPr>
        <w:pStyle w:val="Sinespaciado"/>
        <w:jc w:val="both"/>
        <w:rPr>
          <w:rFonts w:cs="Arial"/>
          <w:b/>
          <w:sz w:val="22"/>
          <w:szCs w:val="22"/>
        </w:rPr>
      </w:pPr>
    </w:p>
    <w:p w:rsidR="002D119F" w:rsidRPr="00E24160" w:rsidRDefault="005626AE" w:rsidP="00900FB6">
      <w:pPr>
        <w:pStyle w:val="Sinespaciado"/>
        <w:jc w:val="both"/>
        <w:rPr>
          <w:rFonts w:cs="Arial"/>
          <w:b/>
          <w:sz w:val="22"/>
          <w:szCs w:val="22"/>
        </w:rPr>
      </w:pPr>
      <w:r w:rsidRPr="00E24160">
        <w:rPr>
          <w:rFonts w:cs="Arial"/>
          <w:b/>
          <w:sz w:val="22"/>
          <w:szCs w:val="22"/>
        </w:rPr>
        <w:t xml:space="preserve">EL </w:t>
      </w:r>
      <w:r w:rsidR="000D13C6" w:rsidRPr="00E24160">
        <w:rPr>
          <w:rFonts w:cs="Arial"/>
          <w:b/>
          <w:sz w:val="22"/>
          <w:szCs w:val="22"/>
        </w:rPr>
        <w:t>POLITECNICO JIC</w:t>
      </w:r>
    </w:p>
    <w:p w:rsidR="00864C52" w:rsidRPr="00E24160" w:rsidRDefault="00864C52" w:rsidP="00900FB6">
      <w:pPr>
        <w:pStyle w:val="Sinespaciado"/>
        <w:jc w:val="both"/>
        <w:rPr>
          <w:rFonts w:cs="Arial"/>
          <w:b/>
          <w:sz w:val="22"/>
          <w:szCs w:val="22"/>
        </w:rPr>
      </w:pPr>
    </w:p>
    <w:p w:rsidR="002D119F" w:rsidRPr="00E24160" w:rsidRDefault="002D119F" w:rsidP="00900FB6">
      <w:pPr>
        <w:pStyle w:val="Sinespaciado"/>
        <w:jc w:val="both"/>
        <w:rPr>
          <w:rFonts w:cs="Arial"/>
          <w:b/>
          <w:sz w:val="22"/>
          <w:szCs w:val="22"/>
        </w:rPr>
      </w:pPr>
    </w:p>
    <w:p w:rsidR="002D119F" w:rsidRPr="00E24160" w:rsidRDefault="002D119F" w:rsidP="00900FB6">
      <w:pPr>
        <w:pStyle w:val="Sinespaciado"/>
        <w:jc w:val="both"/>
        <w:rPr>
          <w:rFonts w:cs="Arial"/>
          <w:b/>
          <w:sz w:val="22"/>
          <w:szCs w:val="22"/>
        </w:rPr>
      </w:pPr>
    </w:p>
    <w:p w:rsidR="000D13C6" w:rsidRPr="00E24160" w:rsidRDefault="000D13C6" w:rsidP="000D13C6">
      <w:pPr>
        <w:pStyle w:val="Sinespaciado"/>
        <w:jc w:val="both"/>
        <w:rPr>
          <w:rFonts w:cs="Arial"/>
          <w:b/>
          <w:sz w:val="22"/>
          <w:szCs w:val="22"/>
          <w:lang w:val="es-CO"/>
        </w:rPr>
      </w:pPr>
      <w:r w:rsidRPr="00E24160">
        <w:rPr>
          <w:rFonts w:cs="Arial"/>
          <w:b/>
          <w:sz w:val="22"/>
          <w:szCs w:val="22"/>
          <w:lang w:val="es-CO"/>
        </w:rPr>
        <w:t>GILBERTO GIRALDO BUITRAGO</w:t>
      </w:r>
    </w:p>
    <w:p w:rsidR="000D13C6" w:rsidRPr="00E24160" w:rsidRDefault="000D13C6" w:rsidP="000D13C6">
      <w:pPr>
        <w:pStyle w:val="Sinespaciado"/>
        <w:jc w:val="both"/>
        <w:rPr>
          <w:rFonts w:cs="Arial"/>
          <w:sz w:val="22"/>
          <w:szCs w:val="22"/>
          <w:lang w:val="es-CO"/>
        </w:rPr>
      </w:pPr>
      <w:r w:rsidRPr="00E24160">
        <w:rPr>
          <w:rFonts w:cs="Arial"/>
          <w:sz w:val="22"/>
          <w:szCs w:val="22"/>
          <w:lang w:val="es-CO"/>
        </w:rPr>
        <w:t>Rector</w:t>
      </w:r>
    </w:p>
    <w:p w:rsidR="002D119F" w:rsidRPr="00E24160" w:rsidRDefault="000D13C6" w:rsidP="000D13C6">
      <w:pPr>
        <w:pStyle w:val="Sinespaciado"/>
        <w:jc w:val="both"/>
        <w:rPr>
          <w:rFonts w:cs="Arial"/>
          <w:sz w:val="22"/>
          <w:szCs w:val="22"/>
        </w:rPr>
      </w:pPr>
      <w:r w:rsidRPr="00E24160">
        <w:rPr>
          <w:rFonts w:cs="Arial"/>
          <w:sz w:val="22"/>
          <w:szCs w:val="22"/>
          <w:lang w:val="es-CO"/>
        </w:rPr>
        <w:t>C.C 70.061.480</w:t>
      </w:r>
    </w:p>
    <w:p w:rsidR="002D119F" w:rsidRPr="00E24160" w:rsidRDefault="002D119F" w:rsidP="00900FB6">
      <w:pPr>
        <w:pStyle w:val="Sinespaciado"/>
        <w:jc w:val="both"/>
        <w:rPr>
          <w:rFonts w:cs="Arial"/>
          <w:sz w:val="22"/>
          <w:szCs w:val="22"/>
        </w:rPr>
      </w:pPr>
    </w:p>
    <w:p w:rsidR="000D13C6" w:rsidRPr="00E24160" w:rsidRDefault="000D13C6" w:rsidP="00900FB6">
      <w:pPr>
        <w:pStyle w:val="Sinespaciado"/>
        <w:jc w:val="both"/>
        <w:rPr>
          <w:rFonts w:cs="Arial"/>
          <w:sz w:val="22"/>
          <w:szCs w:val="22"/>
        </w:rPr>
      </w:pPr>
    </w:p>
    <w:p w:rsidR="000D13C6" w:rsidRPr="00E24160" w:rsidRDefault="000D13C6" w:rsidP="00900FB6">
      <w:pPr>
        <w:pStyle w:val="Sinespaciado"/>
        <w:jc w:val="both"/>
        <w:rPr>
          <w:rFonts w:cs="Arial"/>
          <w:sz w:val="22"/>
          <w:szCs w:val="22"/>
        </w:rPr>
      </w:pPr>
    </w:p>
    <w:p w:rsidR="000D13C6" w:rsidRPr="00E24160" w:rsidRDefault="000D13C6" w:rsidP="00900FB6">
      <w:pPr>
        <w:pStyle w:val="Sinespaciado"/>
        <w:jc w:val="both"/>
        <w:rPr>
          <w:rFonts w:cs="Arial"/>
          <w:sz w:val="22"/>
          <w:szCs w:val="22"/>
        </w:rPr>
      </w:pPr>
    </w:p>
    <w:p w:rsidR="002D119F" w:rsidRPr="00E24160" w:rsidRDefault="00031DF0" w:rsidP="00900FB6">
      <w:pPr>
        <w:pStyle w:val="Sinespaciado"/>
        <w:jc w:val="both"/>
        <w:rPr>
          <w:rFonts w:cs="Arial"/>
          <w:b/>
          <w:sz w:val="22"/>
          <w:szCs w:val="22"/>
        </w:rPr>
      </w:pPr>
      <w:r w:rsidRPr="00E24160">
        <w:rPr>
          <w:rFonts w:cs="Arial"/>
          <w:b/>
          <w:sz w:val="22"/>
          <w:szCs w:val="22"/>
        </w:rPr>
        <w:t>LA EMPRESA</w:t>
      </w:r>
    </w:p>
    <w:p w:rsidR="002D119F" w:rsidRPr="00E24160" w:rsidRDefault="002D119F" w:rsidP="00900FB6">
      <w:pPr>
        <w:pStyle w:val="Sinespaciado"/>
        <w:jc w:val="both"/>
        <w:rPr>
          <w:rFonts w:cs="Arial"/>
          <w:b/>
          <w:sz w:val="22"/>
          <w:szCs w:val="22"/>
        </w:rPr>
      </w:pPr>
    </w:p>
    <w:p w:rsidR="002D119F" w:rsidRPr="00E24160" w:rsidRDefault="002D119F" w:rsidP="00900FB6">
      <w:pPr>
        <w:pStyle w:val="Sinespaciado"/>
        <w:jc w:val="both"/>
        <w:rPr>
          <w:rFonts w:cs="Arial"/>
          <w:b/>
          <w:sz w:val="22"/>
          <w:szCs w:val="22"/>
        </w:rPr>
      </w:pPr>
    </w:p>
    <w:p w:rsidR="002D119F" w:rsidRPr="00E24160" w:rsidRDefault="002D119F" w:rsidP="00900FB6">
      <w:pPr>
        <w:pStyle w:val="Sinespaciado"/>
        <w:jc w:val="both"/>
        <w:rPr>
          <w:rFonts w:cs="Arial"/>
          <w:b/>
          <w:sz w:val="22"/>
          <w:szCs w:val="22"/>
        </w:rPr>
      </w:pPr>
    </w:p>
    <w:p w:rsidR="00DC43CC" w:rsidRPr="00E24160" w:rsidRDefault="00D43057" w:rsidP="00900FB6">
      <w:pPr>
        <w:pStyle w:val="Sinespaciado"/>
        <w:jc w:val="both"/>
        <w:rPr>
          <w:rFonts w:cs="Arial"/>
          <w:b/>
          <w:sz w:val="22"/>
          <w:szCs w:val="22"/>
        </w:rPr>
      </w:pPr>
      <w:r w:rsidRPr="00E24160">
        <w:rPr>
          <w:rFonts w:cs="Arial"/>
          <w:b/>
          <w:sz w:val="22"/>
          <w:szCs w:val="22"/>
          <w:lang w:val="es-CO"/>
        </w:rPr>
        <w:t>LIBARDO ANDRÉS CASTELLANOS SERNA</w:t>
      </w:r>
      <w:r w:rsidRPr="00E24160">
        <w:rPr>
          <w:rFonts w:cs="Arial"/>
          <w:sz w:val="22"/>
          <w:szCs w:val="22"/>
          <w:lang w:val="es-CO"/>
        </w:rPr>
        <w:t xml:space="preserve"> </w:t>
      </w:r>
      <w:r w:rsidRPr="00E24160">
        <w:rPr>
          <w:rFonts w:cs="Arial"/>
          <w:b/>
          <w:sz w:val="22"/>
          <w:szCs w:val="22"/>
          <w:lang w:val="es-CO"/>
        </w:rPr>
        <w:t xml:space="preserve"> </w:t>
      </w:r>
    </w:p>
    <w:p w:rsidR="000D13C6" w:rsidRPr="00E24160" w:rsidRDefault="000D13C6" w:rsidP="00900FB6">
      <w:pPr>
        <w:pStyle w:val="Sinespaciado"/>
        <w:jc w:val="both"/>
        <w:rPr>
          <w:rFonts w:cs="Arial"/>
          <w:sz w:val="22"/>
          <w:szCs w:val="22"/>
        </w:rPr>
      </w:pPr>
      <w:r w:rsidRPr="00E24160">
        <w:rPr>
          <w:rFonts w:cs="Arial"/>
          <w:sz w:val="22"/>
          <w:szCs w:val="22"/>
        </w:rPr>
        <w:t>Representante Legal</w:t>
      </w:r>
    </w:p>
    <w:p w:rsidR="00DC43CC" w:rsidRPr="00E24160" w:rsidRDefault="00DC43CC" w:rsidP="00900FB6">
      <w:pPr>
        <w:pStyle w:val="Sinespaciado"/>
        <w:jc w:val="both"/>
        <w:rPr>
          <w:rFonts w:cs="Arial"/>
          <w:sz w:val="22"/>
          <w:szCs w:val="22"/>
        </w:rPr>
      </w:pPr>
      <w:r w:rsidRPr="00E24160">
        <w:rPr>
          <w:rFonts w:cs="Arial"/>
          <w:sz w:val="22"/>
          <w:szCs w:val="22"/>
        </w:rPr>
        <w:t>C.C No</w:t>
      </w:r>
      <w:r w:rsidRPr="00E24160">
        <w:rPr>
          <w:rFonts w:cs="Arial"/>
          <w:b/>
          <w:color w:val="FF0000"/>
          <w:sz w:val="22"/>
          <w:szCs w:val="22"/>
        </w:rPr>
        <w:t xml:space="preserve"> </w:t>
      </w:r>
      <w:r w:rsidR="00A51541" w:rsidRPr="00E24160">
        <w:rPr>
          <w:rFonts w:cs="Arial"/>
          <w:sz w:val="22"/>
          <w:szCs w:val="22"/>
          <w:lang w:val="es-CO"/>
        </w:rPr>
        <w:t>9.728.671</w:t>
      </w:r>
    </w:p>
    <w:sectPr w:rsidR="00DC43CC" w:rsidRPr="00E24160" w:rsidSect="003312C1">
      <w:headerReference w:type="default" r:id="rId10"/>
      <w:pgSz w:w="12242" w:h="20163" w:code="5"/>
      <w:pgMar w:top="3060" w:right="1134" w:bottom="1980" w:left="1134" w:header="709" w:footer="198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jandra Maria Torres Uechek" w:date="2013-09-03T16:45:00Z" w:initials="AMTU">
    <w:p w:rsidR="007A6FF5" w:rsidRPr="007A6FF5" w:rsidRDefault="007A6FF5">
      <w:pPr>
        <w:pStyle w:val="Textocomentario"/>
        <w:rPr>
          <w:lang w:val="es-CO"/>
        </w:rPr>
      </w:pPr>
      <w:r>
        <w:rPr>
          <w:rStyle w:val="Refdecomentario"/>
        </w:rPr>
        <w:annotationRef/>
      </w:r>
      <w:r w:rsidRPr="007A6FF5">
        <w:rPr>
          <w:lang w:val="es-CO"/>
        </w:rPr>
        <w:t xml:space="preserve">EL POLITECNICO ACTUA COMO PROMOTR EN ESTE CASO???? </w:t>
      </w:r>
      <w:r>
        <w:rPr>
          <w:lang w:val="es-CO"/>
        </w:rPr>
        <w:t>A QUE SE REFIERE CON PROMOTOR?????</w:t>
      </w:r>
    </w:p>
  </w:comment>
  <w:comment w:id="2" w:author="Alejandra Maria Torres Uechek" w:date="2013-09-03T16:42:00Z" w:initials="AMTU">
    <w:p w:rsidR="007A6FF5" w:rsidRPr="007A6FF5" w:rsidRDefault="007A6FF5">
      <w:pPr>
        <w:pStyle w:val="Textocomentario"/>
        <w:rPr>
          <w:lang w:val="es-CO"/>
        </w:rPr>
      </w:pPr>
      <w:r>
        <w:rPr>
          <w:rStyle w:val="Refdecomentario"/>
        </w:rPr>
        <w:annotationRef/>
      </w:r>
      <w:r w:rsidRPr="007A6FF5">
        <w:rPr>
          <w:lang w:val="es-CO"/>
        </w:rPr>
        <w:t>EN CUAL DE ESTAS SE ENMARCA ESTE ACUERDO????</w:t>
      </w:r>
    </w:p>
  </w:comment>
  <w:comment w:id="3" w:author="Alejandra Maria Torres Uechek" w:date="2013-09-03T17:00:00Z" w:initials="AMTU">
    <w:p w:rsidR="00560EF0" w:rsidRPr="00560EF0" w:rsidRDefault="00560EF0">
      <w:pPr>
        <w:pStyle w:val="Textocomentario"/>
        <w:rPr>
          <w:lang w:val="es-CO"/>
        </w:rPr>
      </w:pPr>
      <w:r>
        <w:rPr>
          <w:rStyle w:val="Refdecomentario"/>
        </w:rPr>
        <w:annotationRef/>
      </w:r>
      <w:r w:rsidRPr="00560EF0">
        <w:rPr>
          <w:lang w:val="es-CO"/>
        </w:rPr>
        <w:t>ME PARECE QUE TANTO LAS C</w:t>
      </w:r>
      <w:r>
        <w:rPr>
          <w:lang w:val="es-CO"/>
        </w:rPr>
        <w:t xml:space="preserve">ONSIDERACIONES COMO EL OBJETO DEBEN TENER COMO OBJETIVO PRINCIPAL </w:t>
      </w:r>
      <w:r w:rsidR="005E7961">
        <w:rPr>
          <w:lang w:val="es-CO"/>
        </w:rPr>
        <w:t>EL INTERCAMBIO DE TECNOLOGÍA ENTRE EL POLI Y AUGUSTA  ES DECIR QUE LOS ESTUDIANTES DEL POLI PUEDAN HACER PRACTICAS ETC.  Y LO SECUNDARIO SERIA QUE SI EN VIRTUD DE LA EJECUCIÓN ALGUNA ENTIDAD PÚBLICA ESTA INTERESADA EN CONOCER EL APLICATIVO EL POLI PUEDA SUSCRIBIR CONVENIOS INTERADMINISTRATIVOS PARA LA PRUEBA PILOTO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FB4" w:rsidRDefault="001E7FB4" w:rsidP="00864C52">
      <w:pPr>
        <w:spacing w:after="0" w:line="240" w:lineRule="auto"/>
      </w:pPr>
      <w:r>
        <w:separator/>
      </w:r>
    </w:p>
  </w:endnote>
  <w:endnote w:type="continuationSeparator" w:id="0">
    <w:p w:rsidR="001E7FB4" w:rsidRDefault="001E7FB4" w:rsidP="0086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FB4" w:rsidRDefault="001E7FB4" w:rsidP="00864C52">
      <w:pPr>
        <w:spacing w:after="0" w:line="240" w:lineRule="auto"/>
      </w:pPr>
      <w:r>
        <w:separator/>
      </w:r>
    </w:p>
  </w:footnote>
  <w:footnote w:type="continuationSeparator" w:id="0">
    <w:p w:rsidR="001E7FB4" w:rsidRDefault="001E7FB4" w:rsidP="00864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8"/>
      </w:rPr>
      <w:id w:val="1477648756"/>
      <w:docPartObj>
        <w:docPartGallery w:val="Page Numbers (Top of Page)"/>
        <w:docPartUnique/>
      </w:docPartObj>
    </w:sdtPr>
    <w:sdtEndPr/>
    <w:sdtContent>
      <w:p w:rsidR="00493C60" w:rsidRDefault="00493C60" w:rsidP="005B4F0A">
        <w:pPr>
          <w:pStyle w:val="Encabezado"/>
          <w:rPr>
            <w:sz w:val="16"/>
            <w:szCs w:val="18"/>
            <w:lang w:val="es-CO"/>
          </w:rPr>
        </w:pPr>
        <w:r>
          <w:rPr>
            <w:noProof/>
            <w:sz w:val="16"/>
            <w:lang w:val="es-CO" w:eastAsia="es-CO"/>
          </w:rPr>
          <w:drawing>
            <wp:anchor distT="0" distB="0" distL="114300" distR="114300" simplePos="0" relativeHeight="251659264" behindDoc="0" locked="0" layoutInCell="1" allowOverlap="1" wp14:anchorId="64729565" wp14:editId="1ADA398E">
              <wp:simplePos x="0" y="0"/>
              <wp:positionH relativeFrom="column">
                <wp:posOffset>3810</wp:posOffset>
              </wp:positionH>
              <wp:positionV relativeFrom="paragraph">
                <wp:posOffset>92710</wp:posOffset>
              </wp:positionV>
              <wp:extent cx="1914525" cy="494665"/>
              <wp:effectExtent l="0" t="0" r="0" b="0"/>
              <wp:wrapTopAndBottom/>
              <wp:docPr id="2" name="Imagen 2" descr="Logo_Politecnico_J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olitecnico_JI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4525" cy="494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6"/>
            <w:szCs w:val="18"/>
            <w:lang w:val="es-CO" w:eastAsia="es-CO"/>
          </w:rPr>
          <w:drawing>
            <wp:anchor distT="0" distB="0" distL="114300" distR="114300" simplePos="0" relativeHeight="251658240" behindDoc="0" locked="0" layoutInCell="1" allowOverlap="1" wp14:anchorId="40DECBB6" wp14:editId="3E39D7C3">
              <wp:simplePos x="0" y="0"/>
              <wp:positionH relativeFrom="column">
                <wp:posOffset>5137785</wp:posOffset>
              </wp:positionH>
              <wp:positionV relativeFrom="paragraph">
                <wp:posOffset>-193040</wp:posOffset>
              </wp:positionV>
              <wp:extent cx="1175385" cy="895350"/>
              <wp:effectExtent l="0" t="0" r="571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7538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3C60" w:rsidRDefault="00493C60" w:rsidP="008E0F37">
        <w:pPr>
          <w:pStyle w:val="Encabezado"/>
          <w:jc w:val="center"/>
          <w:rPr>
            <w:b/>
            <w:sz w:val="20"/>
            <w:szCs w:val="18"/>
            <w:lang w:val="es-CO"/>
          </w:rPr>
        </w:pPr>
      </w:p>
      <w:p w:rsidR="00493C60" w:rsidRDefault="00493C60" w:rsidP="008E0F37">
        <w:pPr>
          <w:pStyle w:val="Encabezado"/>
          <w:jc w:val="center"/>
          <w:rPr>
            <w:b/>
            <w:sz w:val="20"/>
            <w:szCs w:val="18"/>
            <w:lang w:val="es-CO"/>
          </w:rPr>
        </w:pPr>
      </w:p>
      <w:p w:rsidR="00493C60" w:rsidRDefault="00493C60" w:rsidP="008E0F37">
        <w:pPr>
          <w:pStyle w:val="Encabezado"/>
          <w:jc w:val="center"/>
          <w:rPr>
            <w:b/>
            <w:sz w:val="20"/>
            <w:szCs w:val="18"/>
            <w:lang w:val="es-CO"/>
          </w:rPr>
        </w:pPr>
      </w:p>
      <w:p w:rsidR="00493C60" w:rsidRDefault="00493C60" w:rsidP="008E0F37">
        <w:pPr>
          <w:pStyle w:val="Encabezado"/>
          <w:jc w:val="center"/>
          <w:rPr>
            <w:rFonts w:ascii="Arial" w:hAnsi="Arial" w:cs="Arial"/>
            <w:b/>
            <w:szCs w:val="18"/>
            <w:lang w:val="es-CO"/>
          </w:rPr>
        </w:pPr>
      </w:p>
      <w:p w:rsidR="00493C60" w:rsidRDefault="00493C60" w:rsidP="008E0F37">
        <w:pPr>
          <w:pStyle w:val="Encabezado"/>
          <w:jc w:val="center"/>
          <w:rPr>
            <w:rFonts w:ascii="Arial" w:hAnsi="Arial" w:cs="Arial"/>
            <w:b/>
            <w:szCs w:val="18"/>
            <w:lang w:val="es-CO"/>
          </w:rPr>
        </w:pPr>
        <w:r>
          <w:rPr>
            <w:rFonts w:ascii="Arial" w:hAnsi="Arial" w:cs="Arial"/>
            <w:b/>
            <w:szCs w:val="18"/>
            <w:lang w:val="es-CO"/>
          </w:rPr>
          <w:t>ACUERDO DE VOLUNTADES</w:t>
        </w:r>
        <w:r w:rsidRPr="00F73363">
          <w:rPr>
            <w:rFonts w:ascii="Arial" w:hAnsi="Arial" w:cs="Arial"/>
            <w:b/>
            <w:szCs w:val="18"/>
            <w:lang w:val="es-CO"/>
          </w:rPr>
          <w:t xml:space="preserve"> PARA LA EJECUCI</w:t>
        </w:r>
        <w:r>
          <w:rPr>
            <w:rFonts w:ascii="Arial" w:hAnsi="Arial" w:cs="Arial"/>
            <w:b/>
            <w:szCs w:val="18"/>
            <w:lang w:val="es-CO"/>
          </w:rPr>
          <w:t>ÓN DE ACTIVIDADES CIENTÍ</w:t>
        </w:r>
        <w:r w:rsidRPr="00F73363">
          <w:rPr>
            <w:rFonts w:ascii="Arial" w:hAnsi="Arial" w:cs="Arial"/>
            <w:b/>
            <w:szCs w:val="18"/>
            <w:lang w:val="es-CO"/>
          </w:rPr>
          <w:t>FICAS Y TECNOLÓGICAS ENTRE</w:t>
        </w:r>
        <w:r>
          <w:rPr>
            <w:rFonts w:ascii="Arial" w:hAnsi="Arial" w:cs="Arial"/>
            <w:b/>
            <w:szCs w:val="18"/>
            <w:lang w:val="es-CO"/>
          </w:rPr>
          <w:t xml:space="preserve"> </w:t>
        </w:r>
        <w:r w:rsidRPr="00F73363">
          <w:rPr>
            <w:rFonts w:ascii="Arial" w:hAnsi="Arial" w:cs="Arial"/>
            <w:b/>
            <w:szCs w:val="18"/>
            <w:lang w:val="es-CO"/>
          </w:rPr>
          <w:t>EL POLITÉCNICO COLOMBIANO JAIME ISAZA CADAVID</w:t>
        </w:r>
        <w:r>
          <w:rPr>
            <w:rFonts w:ascii="Arial" w:hAnsi="Arial" w:cs="Arial"/>
            <w:b/>
            <w:szCs w:val="18"/>
            <w:lang w:val="es-CO"/>
          </w:rPr>
          <w:t xml:space="preserve"> </w:t>
        </w:r>
      </w:p>
      <w:p w:rsidR="00493C60" w:rsidRPr="00F73363" w:rsidRDefault="00493C60" w:rsidP="008E0F37">
        <w:pPr>
          <w:pStyle w:val="Encabezado"/>
          <w:jc w:val="center"/>
          <w:rPr>
            <w:rFonts w:ascii="Arial" w:hAnsi="Arial" w:cs="Arial"/>
            <w:sz w:val="18"/>
            <w:szCs w:val="18"/>
            <w:lang w:val="es-CO"/>
          </w:rPr>
        </w:pPr>
        <w:r w:rsidRPr="00F73363">
          <w:rPr>
            <w:rFonts w:ascii="Arial" w:hAnsi="Arial" w:cs="Arial"/>
            <w:b/>
            <w:szCs w:val="18"/>
            <w:lang w:val="es-CO"/>
          </w:rPr>
          <w:t>Y AUGUSTA CONSULTORES S.A.S</w:t>
        </w:r>
      </w:p>
      <w:p w:rsidR="00493C60" w:rsidRPr="00A6669C" w:rsidRDefault="00493C60">
        <w:pPr>
          <w:pStyle w:val="Encabezado"/>
          <w:jc w:val="right"/>
          <w:rPr>
            <w:sz w:val="16"/>
            <w:szCs w:val="18"/>
          </w:rPr>
        </w:pPr>
        <w:r w:rsidRPr="00F73363">
          <w:rPr>
            <w:rFonts w:ascii="Arial" w:hAnsi="Arial" w:cs="Arial"/>
            <w:sz w:val="16"/>
            <w:szCs w:val="18"/>
            <w:lang w:val="es-ES"/>
          </w:rPr>
          <w:t xml:space="preserve">Página </w:t>
        </w:r>
        <w:r w:rsidRPr="00F73363">
          <w:rPr>
            <w:rFonts w:ascii="Arial" w:hAnsi="Arial" w:cs="Arial"/>
            <w:b/>
            <w:bCs/>
            <w:sz w:val="16"/>
            <w:szCs w:val="18"/>
          </w:rPr>
          <w:fldChar w:fldCharType="begin"/>
        </w:r>
        <w:r w:rsidRPr="00F73363">
          <w:rPr>
            <w:rFonts w:ascii="Arial" w:hAnsi="Arial" w:cs="Arial"/>
            <w:b/>
            <w:bCs/>
            <w:sz w:val="16"/>
            <w:szCs w:val="18"/>
          </w:rPr>
          <w:instrText>PAGE</w:instrText>
        </w:r>
        <w:r w:rsidRPr="00F73363">
          <w:rPr>
            <w:rFonts w:ascii="Arial" w:hAnsi="Arial" w:cs="Arial"/>
            <w:b/>
            <w:bCs/>
            <w:sz w:val="16"/>
            <w:szCs w:val="18"/>
          </w:rPr>
          <w:fldChar w:fldCharType="separate"/>
        </w:r>
        <w:r w:rsidR="005E7961">
          <w:rPr>
            <w:rFonts w:ascii="Arial" w:hAnsi="Arial" w:cs="Arial"/>
            <w:b/>
            <w:bCs/>
            <w:noProof/>
            <w:sz w:val="16"/>
            <w:szCs w:val="18"/>
          </w:rPr>
          <w:t>7</w:t>
        </w:r>
        <w:r w:rsidRPr="00F73363">
          <w:rPr>
            <w:rFonts w:ascii="Arial" w:hAnsi="Arial" w:cs="Arial"/>
            <w:b/>
            <w:bCs/>
            <w:sz w:val="16"/>
            <w:szCs w:val="18"/>
          </w:rPr>
          <w:fldChar w:fldCharType="end"/>
        </w:r>
        <w:r w:rsidRPr="00F73363">
          <w:rPr>
            <w:rFonts w:ascii="Arial" w:hAnsi="Arial" w:cs="Arial"/>
            <w:sz w:val="16"/>
            <w:szCs w:val="18"/>
            <w:lang w:val="es-ES"/>
          </w:rPr>
          <w:t xml:space="preserve"> de </w:t>
        </w:r>
        <w:r w:rsidRPr="00F73363">
          <w:rPr>
            <w:rFonts w:ascii="Arial" w:hAnsi="Arial" w:cs="Arial"/>
            <w:b/>
            <w:bCs/>
            <w:sz w:val="16"/>
            <w:szCs w:val="18"/>
          </w:rPr>
          <w:fldChar w:fldCharType="begin"/>
        </w:r>
        <w:r w:rsidRPr="00F73363">
          <w:rPr>
            <w:rFonts w:ascii="Arial" w:hAnsi="Arial" w:cs="Arial"/>
            <w:b/>
            <w:bCs/>
            <w:sz w:val="16"/>
            <w:szCs w:val="18"/>
          </w:rPr>
          <w:instrText>NUMPAGES</w:instrText>
        </w:r>
        <w:r w:rsidRPr="00F73363">
          <w:rPr>
            <w:rFonts w:ascii="Arial" w:hAnsi="Arial" w:cs="Arial"/>
            <w:b/>
            <w:bCs/>
            <w:sz w:val="16"/>
            <w:szCs w:val="18"/>
          </w:rPr>
          <w:fldChar w:fldCharType="separate"/>
        </w:r>
        <w:r w:rsidR="005E7961">
          <w:rPr>
            <w:rFonts w:ascii="Arial" w:hAnsi="Arial" w:cs="Arial"/>
            <w:b/>
            <w:bCs/>
            <w:noProof/>
            <w:sz w:val="16"/>
            <w:szCs w:val="18"/>
          </w:rPr>
          <w:t>7</w:t>
        </w:r>
        <w:r w:rsidRPr="00F73363">
          <w:rPr>
            <w:rFonts w:ascii="Arial" w:hAnsi="Arial" w:cs="Arial"/>
            <w:b/>
            <w:bCs/>
            <w:sz w:val="16"/>
            <w:szCs w:val="18"/>
          </w:rPr>
          <w:fldChar w:fldCharType="end"/>
        </w:r>
      </w:p>
    </w:sdtContent>
  </w:sdt>
  <w:p w:rsidR="00493C60" w:rsidRPr="00A6669C" w:rsidRDefault="00493C60" w:rsidP="00DC43CC">
    <w:pPr>
      <w:pStyle w:val="Encabezado"/>
      <w:rPr>
        <w:sz w:val="16"/>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024"/>
    <w:multiLevelType w:val="hybridMultilevel"/>
    <w:tmpl w:val="E4C4C9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9B2AEC"/>
    <w:multiLevelType w:val="hybridMultilevel"/>
    <w:tmpl w:val="4D04E4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DA030E"/>
    <w:multiLevelType w:val="hybridMultilevel"/>
    <w:tmpl w:val="1EB6AF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4A2B1A"/>
    <w:multiLevelType w:val="hybridMultilevel"/>
    <w:tmpl w:val="E4C4C9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A9A093C"/>
    <w:multiLevelType w:val="hybridMultilevel"/>
    <w:tmpl w:val="2050EDB0"/>
    <w:lvl w:ilvl="0" w:tplc="14E4B3B2">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A9B2ECB"/>
    <w:multiLevelType w:val="hybridMultilevel"/>
    <w:tmpl w:val="AA9A5356"/>
    <w:lvl w:ilvl="0" w:tplc="9D069B14">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1FE14EC"/>
    <w:multiLevelType w:val="hybridMultilevel"/>
    <w:tmpl w:val="D4CC36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35"/>
    <w:rsid w:val="00006D73"/>
    <w:rsid w:val="00031DF0"/>
    <w:rsid w:val="000350EE"/>
    <w:rsid w:val="00075B49"/>
    <w:rsid w:val="000A0785"/>
    <w:rsid w:val="000A78BB"/>
    <w:rsid w:val="000D03BF"/>
    <w:rsid w:val="000D13C6"/>
    <w:rsid w:val="000D2283"/>
    <w:rsid w:val="000F2AD3"/>
    <w:rsid w:val="000F7852"/>
    <w:rsid w:val="001053FA"/>
    <w:rsid w:val="00150DD4"/>
    <w:rsid w:val="00167629"/>
    <w:rsid w:val="0017665A"/>
    <w:rsid w:val="00180503"/>
    <w:rsid w:val="001B445F"/>
    <w:rsid w:val="001B4C70"/>
    <w:rsid w:val="001C3937"/>
    <w:rsid w:val="001C3F04"/>
    <w:rsid w:val="001D10D4"/>
    <w:rsid w:val="001E052F"/>
    <w:rsid w:val="001E1143"/>
    <w:rsid w:val="001E19C5"/>
    <w:rsid w:val="001E7FB4"/>
    <w:rsid w:val="001F07D6"/>
    <w:rsid w:val="00213AC6"/>
    <w:rsid w:val="002238A5"/>
    <w:rsid w:val="00226781"/>
    <w:rsid w:val="00251549"/>
    <w:rsid w:val="00252857"/>
    <w:rsid w:val="00293EF4"/>
    <w:rsid w:val="00297E68"/>
    <w:rsid w:val="002A1AF5"/>
    <w:rsid w:val="002B50E0"/>
    <w:rsid w:val="002D119F"/>
    <w:rsid w:val="002D6A96"/>
    <w:rsid w:val="002E55FC"/>
    <w:rsid w:val="002F06CF"/>
    <w:rsid w:val="002F10CD"/>
    <w:rsid w:val="002F3C10"/>
    <w:rsid w:val="0030256B"/>
    <w:rsid w:val="00307624"/>
    <w:rsid w:val="003110DF"/>
    <w:rsid w:val="00321522"/>
    <w:rsid w:val="00322992"/>
    <w:rsid w:val="003312C1"/>
    <w:rsid w:val="003439C7"/>
    <w:rsid w:val="0034439E"/>
    <w:rsid w:val="00354301"/>
    <w:rsid w:val="0037039C"/>
    <w:rsid w:val="00373B86"/>
    <w:rsid w:val="003833F3"/>
    <w:rsid w:val="003A1F21"/>
    <w:rsid w:val="003A2F8B"/>
    <w:rsid w:val="003A6AF6"/>
    <w:rsid w:val="003B2F1A"/>
    <w:rsid w:val="003B34F8"/>
    <w:rsid w:val="003E1C1A"/>
    <w:rsid w:val="003F3ADB"/>
    <w:rsid w:val="00403CBD"/>
    <w:rsid w:val="00431775"/>
    <w:rsid w:val="004612E9"/>
    <w:rsid w:val="00465B08"/>
    <w:rsid w:val="00487581"/>
    <w:rsid w:val="00493C60"/>
    <w:rsid w:val="00497817"/>
    <w:rsid w:val="004A4657"/>
    <w:rsid w:val="004B0A98"/>
    <w:rsid w:val="004C44E0"/>
    <w:rsid w:val="004E7DAF"/>
    <w:rsid w:val="004F62CD"/>
    <w:rsid w:val="00512BD2"/>
    <w:rsid w:val="00531423"/>
    <w:rsid w:val="00534AE3"/>
    <w:rsid w:val="00535319"/>
    <w:rsid w:val="00547E51"/>
    <w:rsid w:val="00560EF0"/>
    <w:rsid w:val="00562325"/>
    <w:rsid w:val="005626AE"/>
    <w:rsid w:val="0056394F"/>
    <w:rsid w:val="00573E08"/>
    <w:rsid w:val="00597A99"/>
    <w:rsid w:val="005B3A74"/>
    <w:rsid w:val="005B4F0A"/>
    <w:rsid w:val="005C4368"/>
    <w:rsid w:val="005D3206"/>
    <w:rsid w:val="005E7961"/>
    <w:rsid w:val="005F2984"/>
    <w:rsid w:val="006007C7"/>
    <w:rsid w:val="0060591E"/>
    <w:rsid w:val="00612973"/>
    <w:rsid w:val="0061570F"/>
    <w:rsid w:val="006159C3"/>
    <w:rsid w:val="00615A07"/>
    <w:rsid w:val="00626190"/>
    <w:rsid w:val="006341C8"/>
    <w:rsid w:val="0064272C"/>
    <w:rsid w:val="006470D4"/>
    <w:rsid w:val="00660324"/>
    <w:rsid w:val="00661CC0"/>
    <w:rsid w:val="00671794"/>
    <w:rsid w:val="00675A42"/>
    <w:rsid w:val="006A072C"/>
    <w:rsid w:val="006C013B"/>
    <w:rsid w:val="006C2F86"/>
    <w:rsid w:val="006C518C"/>
    <w:rsid w:val="006D30EE"/>
    <w:rsid w:val="006E10A9"/>
    <w:rsid w:val="006E14D6"/>
    <w:rsid w:val="006E48DD"/>
    <w:rsid w:val="00700EA7"/>
    <w:rsid w:val="00714CB0"/>
    <w:rsid w:val="0071765C"/>
    <w:rsid w:val="00723DE3"/>
    <w:rsid w:val="0072480D"/>
    <w:rsid w:val="00727F88"/>
    <w:rsid w:val="0073611A"/>
    <w:rsid w:val="007469C8"/>
    <w:rsid w:val="0076572A"/>
    <w:rsid w:val="00770002"/>
    <w:rsid w:val="00773C62"/>
    <w:rsid w:val="00783FB0"/>
    <w:rsid w:val="007847EB"/>
    <w:rsid w:val="007A2228"/>
    <w:rsid w:val="007A6FF5"/>
    <w:rsid w:val="007C15CC"/>
    <w:rsid w:val="007C2DF7"/>
    <w:rsid w:val="007C41F1"/>
    <w:rsid w:val="007D35F6"/>
    <w:rsid w:val="007E4C3C"/>
    <w:rsid w:val="00806C80"/>
    <w:rsid w:val="00811321"/>
    <w:rsid w:val="00830E3F"/>
    <w:rsid w:val="0083343A"/>
    <w:rsid w:val="008347A7"/>
    <w:rsid w:val="00835441"/>
    <w:rsid w:val="00841EDF"/>
    <w:rsid w:val="00846E47"/>
    <w:rsid w:val="008571D4"/>
    <w:rsid w:val="008608E7"/>
    <w:rsid w:val="00864C52"/>
    <w:rsid w:val="008660BB"/>
    <w:rsid w:val="00881C15"/>
    <w:rsid w:val="008822FA"/>
    <w:rsid w:val="008828CE"/>
    <w:rsid w:val="00885044"/>
    <w:rsid w:val="0088589A"/>
    <w:rsid w:val="00890D35"/>
    <w:rsid w:val="00896B44"/>
    <w:rsid w:val="008A22E1"/>
    <w:rsid w:val="008A22F6"/>
    <w:rsid w:val="008B4CD9"/>
    <w:rsid w:val="008C03E4"/>
    <w:rsid w:val="008E0F37"/>
    <w:rsid w:val="008F256D"/>
    <w:rsid w:val="00900FB6"/>
    <w:rsid w:val="00904531"/>
    <w:rsid w:val="00920624"/>
    <w:rsid w:val="00935339"/>
    <w:rsid w:val="009439DC"/>
    <w:rsid w:val="009738B1"/>
    <w:rsid w:val="00984323"/>
    <w:rsid w:val="009A2E4F"/>
    <w:rsid w:val="009A559D"/>
    <w:rsid w:val="009C34A9"/>
    <w:rsid w:val="009C6F1A"/>
    <w:rsid w:val="009C753C"/>
    <w:rsid w:val="009E4A12"/>
    <w:rsid w:val="009F0747"/>
    <w:rsid w:val="009F58D2"/>
    <w:rsid w:val="00A30DDB"/>
    <w:rsid w:val="00A4440C"/>
    <w:rsid w:val="00A51541"/>
    <w:rsid w:val="00A521A0"/>
    <w:rsid w:val="00A651F5"/>
    <w:rsid w:val="00A6542B"/>
    <w:rsid w:val="00A6669C"/>
    <w:rsid w:val="00A667A8"/>
    <w:rsid w:val="00A720D7"/>
    <w:rsid w:val="00A72253"/>
    <w:rsid w:val="00A7782E"/>
    <w:rsid w:val="00A86FDF"/>
    <w:rsid w:val="00AB0450"/>
    <w:rsid w:val="00AB5D0B"/>
    <w:rsid w:val="00AC6F71"/>
    <w:rsid w:val="00AE369F"/>
    <w:rsid w:val="00AE7155"/>
    <w:rsid w:val="00B032B3"/>
    <w:rsid w:val="00B04A24"/>
    <w:rsid w:val="00B17F7C"/>
    <w:rsid w:val="00B2113C"/>
    <w:rsid w:val="00B218E4"/>
    <w:rsid w:val="00B21BA2"/>
    <w:rsid w:val="00B471BA"/>
    <w:rsid w:val="00B5491B"/>
    <w:rsid w:val="00B65699"/>
    <w:rsid w:val="00B75347"/>
    <w:rsid w:val="00B846BC"/>
    <w:rsid w:val="00BB0B6D"/>
    <w:rsid w:val="00BB7DF3"/>
    <w:rsid w:val="00BC2201"/>
    <w:rsid w:val="00BD035A"/>
    <w:rsid w:val="00BD7195"/>
    <w:rsid w:val="00BF6258"/>
    <w:rsid w:val="00C12E6B"/>
    <w:rsid w:val="00C14288"/>
    <w:rsid w:val="00C15867"/>
    <w:rsid w:val="00C264EC"/>
    <w:rsid w:val="00C61145"/>
    <w:rsid w:val="00C74E54"/>
    <w:rsid w:val="00C97748"/>
    <w:rsid w:val="00CA12BA"/>
    <w:rsid w:val="00CA3946"/>
    <w:rsid w:val="00CB1AD7"/>
    <w:rsid w:val="00CB2200"/>
    <w:rsid w:val="00CB39C5"/>
    <w:rsid w:val="00CB716E"/>
    <w:rsid w:val="00CC2B90"/>
    <w:rsid w:val="00CC3974"/>
    <w:rsid w:val="00CD619B"/>
    <w:rsid w:val="00CE1B1A"/>
    <w:rsid w:val="00CE29B3"/>
    <w:rsid w:val="00CF3909"/>
    <w:rsid w:val="00CF4DD2"/>
    <w:rsid w:val="00D31BE9"/>
    <w:rsid w:val="00D33C5F"/>
    <w:rsid w:val="00D43057"/>
    <w:rsid w:val="00D4584B"/>
    <w:rsid w:val="00D46624"/>
    <w:rsid w:val="00D51E9F"/>
    <w:rsid w:val="00D6055C"/>
    <w:rsid w:val="00D66BDE"/>
    <w:rsid w:val="00D8037C"/>
    <w:rsid w:val="00D97C23"/>
    <w:rsid w:val="00DA27D4"/>
    <w:rsid w:val="00DB1BA2"/>
    <w:rsid w:val="00DC0DDA"/>
    <w:rsid w:val="00DC43CC"/>
    <w:rsid w:val="00DE53BA"/>
    <w:rsid w:val="00DF537C"/>
    <w:rsid w:val="00DF7895"/>
    <w:rsid w:val="00E12C4D"/>
    <w:rsid w:val="00E14BFA"/>
    <w:rsid w:val="00E159E4"/>
    <w:rsid w:val="00E24160"/>
    <w:rsid w:val="00E256C0"/>
    <w:rsid w:val="00E60799"/>
    <w:rsid w:val="00E6192E"/>
    <w:rsid w:val="00E72793"/>
    <w:rsid w:val="00E86EB4"/>
    <w:rsid w:val="00EA71B0"/>
    <w:rsid w:val="00EB1BF8"/>
    <w:rsid w:val="00EC1085"/>
    <w:rsid w:val="00EC5AD5"/>
    <w:rsid w:val="00EC6CE4"/>
    <w:rsid w:val="00ED2D29"/>
    <w:rsid w:val="00F00589"/>
    <w:rsid w:val="00F314CD"/>
    <w:rsid w:val="00F35E6E"/>
    <w:rsid w:val="00F41CDF"/>
    <w:rsid w:val="00F4209D"/>
    <w:rsid w:val="00F51C60"/>
    <w:rsid w:val="00F5576F"/>
    <w:rsid w:val="00F60366"/>
    <w:rsid w:val="00F60D53"/>
    <w:rsid w:val="00F71C7B"/>
    <w:rsid w:val="00F73363"/>
    <w:rsid w:val="00F86735"/>
    <w:rsid w:val="00F94046"/>
    <w:rsid w:val="00FB05A3"/>
    <w:rsid w:val="00FD3475"/>
    <w:rsid w:val="00FD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64C52"/>
  </w:style>
  <w:style w:type="paragraph" w:styleId="Piedepgina">
    <w:name w:val="footer"/>
    <w:basedOn w:val="Normal"/>
    <w:link w:val="PiedepginaCar"/>
    <w:uiPriority w:val="99"/>
    <w:unhideWhenUsed/>
    <w:rsid w:val="00864C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64C52"/>
  </w:style>
  <w:style w:type="paragraph" w:styleId="Textodeglobo">
    <w:name w:val="Balloon Text"/>
    <w:basedOn w:val="Normal"/>
    <w:link w:val="TextodegloboCar"/>
    <w:uiPriority w:val="99"/>
    <w:semiHidden/>
    <w:unhideWhenUsed/>
    <w:rsid w:val="00864C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4C52"/>
    <w:rPr>
      <w:rFonts w:ascii="Tahoma" w:hAnsi="Tahoma" w:cs="Tahoma"/>
      <w:sz w:val="16"/>
      <w:szCs w:val="16"/>
    </w:rPr>
  </w:style>
  <w:style w:type="paragraph" w:styleId="Sinespaciado">
    <w:name w:val="No Spacing"/>
    <w:uiPriority w:val="1"/>
    <w:qFormat/>
    <w:rsid w:val="00864C52"/>
    <w:pPr>
      <w:suppressAutoHyphens/>
      <w:spacing w:after="0" w:line="240" w:lineRule="auto"/>
    </w:pPr>
    <w:rPr>
      <w:rFonts w:ascii="Arial" w:eastAsia="Times New Roman" w:hAnsi="Arial" w:cs="Times New Roman"/>
      <w:sz w:val="24"/>
      <w:szCs w:val="24"/>
      <w:lang w:val="es-ES" w:eastAsia="ar-SA"/>
    </w:rPr>
  </w:style>
  <w:style w:type="table" w:styleId="Tablaconcuadrcula">
    <w:name w:val="Table Grid"/>
    <w:basedOn w:val="Tablanormal"/>
    <w:uiPriority w:val="59"/>
    <w:rsid w:val="008B4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2299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rafodelista">
    <w:name w:val="List Paragraph"/>
    <w:basedOn w:val="Normal"/>
    <w:uiPriority w:val="34"/>
    <w:qFormat/>
    <w:rsid w:val="00900FB6"/>
    <w:pPr>
      <w:ind w:left="720"/>
      <w:contextualSpacing/>
    </w:pPr>
  </w:style>
  <w:style w:type="character" w:styleId="Refdecomentario">
    <w:name w:val="annotation reference"/>
    <w:basedOn w:val="Fuentedeprrafopredeter"/>
    <w:uiPriority w:val="99"/>
    <w:semiHidden/>
    <w:unhideWhenUsed/>
    <w:rsid w:val="007A6FF5"/>
    <w:rPr>
      <w:sz w:val="16"/>
      <w:szCs w:val="16"/>
    </w:rPr>
  </w:style>
  <w:style w:type="paragraph" w:styleId="Textocomentario">
    <w:name w:val="annotation text"/>
    <w:basedOn w:val="Normal"/>
    <w:link w:val="TextocomentarioCar"/>
    <w:uiPriority w:val="99"/>
    <w:semiHidden/>
    <w:unhideWhenUsed/>
    <w:rsid w:val="007A6F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6FF5"/>
    <w:rPr>
      <w:sz w:val="20"/>
      <w:szCs w:val="20"/>
    </w:rPr>
  </w:style>
  <w:style w:type="paragraph" w:styleId="Asuntodelcomentario">
    <w:name w:val="annotation subject"/>
    <w:basedOn w:val="Textocomentario"/>
    <w:next w:val="Textocomentario"/>
    <w:link w:val="AsuntodelcomentarioCar"/>
    <w:uiPriority w:val="99"/>
    <w:semiHidden/>
    <w:unhideWhenUsed/>
    <w:rsid w:val="007A6FF5"/>
    <w:rPr>
      <w:b/>
      <w:bCs/>
    </w:rPr>
  </w:style>
  <w:style w:type="character" w:customStyle="1" w:styleId="AsuntodelcomentarioCar">
    <w:name w:val="Asunto del comentario Car"/>
    <w:basedOn w:val="TextocomentarioCar"/>
    <w:link w:val="Asuntodelcomentario"/>
    <w:uiPriority w:val="99"/>
    <w:semiHidden/>
    <w:rsid w:val="007A6F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64C52"/>
  </w:style>
  <w:style w:type="paragraph" w:styleId="Piedepgina">
    <w:name w:val="footer"/>
    <w:basedOn w:val="Normal"/>
    <w:link w:val="PiedepginaCar"/>
    <w:uiPriority w:val="99"/>
    <w:unhideWhenUsed/>
    <w:rsid w:val="00864C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64C52"/>
  </w:style>
  <w:style w:type="paragraph" w:styleId="Textodeglobo">
    <w:name w:val="Balloon Text"/>
    <w:basedOn w:val="Normal"/>
    <w:link w:val="TextodegloboCar"/>
    <w:uiPriority w:val="99"/>
    <w:semiHidden/>
    <w:unhideWhenUsed/>
    <w:rsid w:val="00864C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4C52"/>
    <w:rPr>
      <w:rFonts w:ascii="Tahoma" w:hAnsi="Tahoma" w:cs="Tahoma"/>
      <w:sz w:val="16"/>
      <w:szCs w:val="16"/>
    </w:rPr>
  </w:style>
  <w:style w:type="paragraph" w:styleId="Sinespaciado">
    <w:name w:val="No Spacing"/>
    <w:uiPriority w:val="1"/>
    <w:qFormat/>
    <w:rsid w:val="00864C52"/>
    <w:pPr>
      <w:suppressAutoHyphens/>
      <w:spacing w:after="0" w:line="240" w:lineRule="auto"/>
    </w:pPr>
    <w:rPr>
      <w:rFonts w:ascii="Arial" w:eastAsia="Times New Roman" w:hAnsi="Arial" w:cs="Times New Roman"/>
      <w:sz w:val="24"/>
      <w:szCs w:val="24"/>
      <w:lang w:val="es-ES" w:eastAsia="ar-SA"/>
    </w:rPr>
  </w:style>
  <w:style w:type="table" w:styleId="Tablaconcuadrcula">
    <w:name w:val="Table Grid"/>
    <w:basedOn w:val="Tablanormal"/>
    <w:uiPriority w:val="59"/>
    <w:rsid w:val="008B4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2299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rafodelista">
    <w:name w:val="List Paragraph"/>
    <w:basedOn w:val="Normal"/>
    <w:uiPriority w:val="34"/>
    <w:qFormat/>
    <w:rsid w:val="00900FB6"/>
    <w:pPr>
      <w:ind w:left="720"/>
      <w:contextualSpacing/>
    </w:pPr>
  </w:style>
  <w:style w:type="character" w:styleId="Refdecomentario">
    <w:name w:val="annotation reference"/>
    <w:basedOn w:val="Fuentedeprrafopredeter"/>
    <w:uiPriority w:val="99"/>
    <w:semiHidden/>
    <w:unhideWhenUsed/>
    <w:rsid w:val="007A6FF5"/>
    <w:rPr>
      <w:sz w:val="16"/>
      <w:szCs w:val="16"/>
    </w:rPr>
  </w:style>
  <w:style w:type="paragraph" w:styleId="Textocomentario">
    <w:name w:val="annotation text"/>
    <w:basedOn w:val="Normal"/>
    <w:link w:val="TextocomentarioCar"/>
    <w:uiPriority w:val="99"/>
    <w:semiHidden/>
    <w:unhideWhenUsed/>
    <w:rsid w:val="007A6F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6FF5"/>
    <w:rPr>
      <w:sz w:val="20"/>
      <w:szCs w:val="20"/>
    </w:rPr>
  </w:style>
  <w:style w:type="paragraph" w:styleId="Asuntodelcomentario">
    <w:name w:val="annotation subject"/>
    <w:basedOn w:val="Textocomentario"/>
    <w:next w:val="Textocomentario"/>
    <w:link w:val="AsuntodelcomentarioCar"/>
    <w:uiPriority w:val="99"/>
    <w:semiHidden/>
    <w:unhideWhenUsed/>
    <w:rsid w:val="007A6FF5"/>
    <w:rPr>
      <w:b/>
      <w:bCs/>
    </w:rPr>
  </w:style>
  <w:style w:type="character" w:customStyle="1" w:styleId="AsuntodelcomentarioCar">
    <w:name w:val="Asunto del comentario Car"/>
    <w:basedOn w:val="TextocomentarioCar"/>
    <w:link w:val="Asuntodelcomentario"/>
    <w:uiPriority w:val="99"/>
    <w:semiHidden/>
    <w:rsid w:val="007A6F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69429">
      <w:bodyDiv w:val="1"/>
      <w:marLeft w:val="0"/>
      <w:marRight w:val="0"/>
      <w:marTop w:val="0"/>
      <w:marBottom w:val="0"/>
      <w:divBdr>
        <w:top w:val="none" w:sz="0" w:space="0" w:color="auto"/>
        <w:left w:val="none" w:sz="0" w:space="0" w:color="auto"/>
        <w:bottom w:val="none" w:sz="0" w:space="0" w:color="auto"/>
        <w:right w:val="none" w:sz="0" w:space="0" w:color="auto"/>
      </w:divBdr>
      <w:divsChild>
        <w:div w:id="123501391">
          <w:marLeft w:val="0"/>
          <w:marRight w:val="0"/>
          <w:marTop w:val="0"/>
          <w:marBottom w:val="0"/>
          <w:divBdr>
            <w:top w:val="none" w:sz="0" w:space="0" w:color="auto"/>
            <w:left w:val="none" w:sz="0" w:space="0" w:color="auto"/>
            <w:bottom w:val="none" w:sz="0" w:space="0" w:color="auto"/>
            <w:right w:val="none" w:sz="0" w:space="0" w:color="auto"/>
          </w:divBdr>
        </w:div>
        <w:div w:id="526139070">
          <w:marLeft w:val="0"/>
          <w:marRight w:val="0"/>
          <w:marTop w:val="0"/>
          <w:marBottom w:val="0"/>
          <w:divBdr>
            <w:top w:val="none" w:sz="0" w:space="0" w:color="auto"/>
            <w:left w:val="none" w:sz="0" w:space="0" w:color="auto"/>
            <w:bottom w:val="none" w:sz="0" w:space="0" w:color="auto"/>
            <w:right w:val="none" w:sz="0" w:space="0" w:color="auto"/>
          </w:divBdr>
        </w:div>
        <w:div w:id="673457808">
          <w:marLeft w:val="0"/>
          <w:marRight w:val="0"/>
          <w:marTop w:val="0"/>
          <w:marBottom w:val="0"/>
          <w:divBdr>
            <w:top w:val="none" w:sz="0" w:space="0" w:color="auto"/>
            <w:left w:val="none" w:sz="0" w:space="0" w:color="auto"/>
            <w:bottom w:val="none" w:sz="0" w:space="0" w:color="auto"/>
            <w:right w:val="none" w:sz="0" w:space="0" w:color="auto"/>
          </w:divBdr>
        </w:div>
        <w:div w:id="921523021">
          <w:marLeft w:val="0"/>
          <w:marRight w:val="0"/>
          <w:marTop w:val="0"/>
          <w:marBottom w:val="0"/>
          <w:divBdr>
            <w:top w:val="none" w:sz="0" w:space="0" w:color="auto"/>
            <w:left w:val="none" w:sz="0" w:space="0" w:color="auto"/>
            <w:bottom w:val="none" w:sz="0" w:space="0" w:color="auto"/>
            <w:right w:val="none" w:sz="0" w:space="0" w:color="auto"/>
          </w:divBdr>
        </w:div>
        <w:div w:id="1037463358">
          <w:marLeft w:val="0"/>
          <w:marRight w:val="0"/>
          <w:marTop w:val="0"/>
          <w:marBottom w:val="0"/>
          <w:divBdr>
            <w:top w:val="none" w:sz="0" w:space="0" w:color="auto"/>
            <w:left w:val="none" w:sz="0" w:space="0" w:color="auto"/>
            <w:bottom w:val="none" w:sz="0" w:space="0" w:color="auto"/>
            <w:right w:val="none" w:sz="0" w:space="0" w:color="auto"/>
          </w:divBdr>
        </w:div>
        <w:div w:id="1347173808">
          <w:marLeft w:val="0"/>
          <w:marRight w:val="0"/>
          <w:marTop w:val="0"/>
          <w:marBottom w:val="0"/>
          <w:divBdr>
            <w:top w:val="none" w:sz="0" w:space="0" w:color="auto"/>
            <w:left w:val="none" w:sz="0" w:space="0" w:color="auto"/>
            <w:bottom w:val="none" w:sz="0" w:space="0" w:color="auto"/>
            <w:right w:val="none" w:sz="0" w:space="0" w:color="auto"/>
          </w:divBdr>
        </w:div>
        <w:div w:id="1507866108">
          <w:marLeft w:val="0"/>
          <w:marRight w:val="0"/>
          <w:marTop w:val="0"/>
          <w:marBottom w:val="0"/>
          <w:divBdr>
            <w:top w:val="none" w:sz="0" w:space="0" w:color="auto"/>
            <w:left w:val="none" w:sz="0" w:space="0" w:color="auto"/>
            <w:bottom w:val="none" w:sz="0" w:space="0" w:color="auto"/>
            <w:right w:val="none" w:sz="0" w:space="0" w:color="auto"/>
          </w:divBdr>
        </w:div>
      </w:divsChild>
    </w:div>
    <w:div w:id="394940806">
      <w:bodyDiv w:val="1"/>
      <w:marLeft w:val="0"/>
      <w:marRight w:val="0"/>
      <w:marTop w:val="0"/>
      <w:marBottom w:val="0"/>
      <w:divBdr>
        <w:top w:val="none" w:sz="0" w:space="0" w:color="auto"/>
        <w:left w:val="none" w:sz="0" w:space="0" w:color="auto"/>
        <w:bottom w:val="none" w:sz="0" w:space="0" w:color="auto"/>
        <w:right w:val="none" w:sz="0" w:space="0" w:color="auto"/>
      </w:divBdr>
    </w:div>
    <w:div w:id="628364672">
      <w:bodyDiv w:val="1"/>
      <w:marLeft w:val="0"/>
      <w:marRight w:val="0"/>
      <w:marTop w:val="0"/>
      <w:marBottom w:val="0"/>
      <w:divBdr>
        <w:top w:val="none" w:sz="0" w:space="0" w:color="auto"/>
        <w:left w:val="none" w:sz="0" w:space="0" w:color="auto"/>
        <w:bottom w:val="none" w:sz="0" w:space="0" w:color="auto"/>
        <w:right w:val="none" w:sz="0" w:space="0" w:color="auto"/>
      </w:divBdr>
      <w:divsChild>
        <w:div w:id="1476793653">
          <w:marLeft w:val="0"/>
          <w:marRight w:val="0"/>
          <w:marTop w:val="0"/>
          <w:marBottom w:val="0"/>
          <w:divBdr>
            <w:top w:val="none" w:sz="0" w:space="0" w:color="auto"/>
            <w:left w:val="none" w:sz="0" w:space="0" w:color="auto"/>
            <w:bottom w:val="none" w:sz="0" w:space="0" w:color="auto"/>
            <w:right w:val="none" w:sz="0" w:space="0" w:color="auto"/>
          </w:divBdr>
        </w:div>
        <w:div w:id="323554718">
          <w:marLeft w:val="0"/>
          <w:marRight w:val="0"/>
          <w:marTop w:val="0"/>
          <w:marBottom w:val="0"/>
          <w:divBdr>
            <w:top w:val="none" w:sz="0" w:space="0" w:color="auto"/>
            <w:left w:val="none" w:sz="0" w:space="0" w:color="auto"/>
            <w:bottom w:val="none" w:sz="0" w:space="0" w:color="auto"/>
            <w:right w:val="none" w:sz="0" w:space="0" w:color="auto"/>
          </w:divBdr>
        </w:div>
        <w:div w:id="1770078457">
          <w:marLeft w:val="0"/>
          <w:marRight w:val="0"/>
          <w:marTop w:val="0"/>
          <w:marBottom w:val="0"/>
          <w:divBdr>
            <w:top w:val="none" w:sz="0" w:space="0" w:color="auto"/>
            <w:left w:val="none" w:sz="0" w:space="0" w:color="auto"/>
            <w:bottom w:val="none" w:sz="0" w:space="0" w:color="auto"/>
            <w:right w:val="none" w:sz="0" w:space="0" w:color="auto"/>
          </w:divBdr>
        </w:div>
        <w:div w:id="637875872">
          <w:marLeft w:val="0"/>
          <w:marRight w:val="0"/>
          <w:marTop w:val="0"/>
          <w:marBottom w:val="0"/>
          <w:divBdr>
            <w:top w:val="none" w:sz="0" w:space="0" w:color="auto"/>
            <w:left w:val="none" w:sz="0" w:space="0" w:color="auto"/>
            <w:bottom w:val="none" w:sz="0" w:space="0" w:color="auto"/>
            <w:right w:val="none" w:sz="0" w:space="0" w:color="auto"/>
          </w:divBdr>
        </w:div>
      </w:divsChild>
    </w:div>
    <w:div w:id="1057434392">
      <w:bodyDiv w:val="1"/>
      <w:marLeft w:val="0"/>
      <w:marRight w:val="0"/>
      <w:marTop w:val="0"/>
      <w:marBottom w:val="0"/>
      <w:divBdr>
        <w:top w:val="none" w:sz="0" w:space="0" w:color="auto"/>
        <w:left w:val="none" w:sz="0" w:space="0" w:color="auto"/>
        <w:bottom w:val="none" w:sz="0" w:space="0" w:color="auto"/>
        <w:right w:val="none" w:sz="0" w:space="0" w:color="auto"/>
      </w:divBdr>
    </w:div>
    <w:div w:id="108182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223C2-5676-4F7B-B040-CA5EE43F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4205</Words>
  <Characters>23129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Alejandra Maria Torres Uechek</cp:lastModifiedBy>
  <cp:revision>2</cp:revision>
  <dcterms:created xsi:type="dcterms:W3CDTF">2013-09-03T22:01:00Z</dcterms:created>
  <dcterms:modified xsi:type="dcterms:W3CDTF">2013-09-03T22:01:00Z</dcterms:modified>
</cp:coreProperties>
</file>