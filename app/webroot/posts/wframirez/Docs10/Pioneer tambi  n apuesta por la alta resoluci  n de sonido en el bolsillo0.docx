
<file path=[Content_Types].xml><?xml version="1.0" encoding="utf-8"?>
<Types xmlns="http://schemas.openxmlformats.org/package/2006/content-types">
  <Default Extension="bin" ContentType="application/vnd.ms-office.activeX"/>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36C" w:rsidRPr="0008636C" w:rsidRDefault="0008636C" w:rsidP="0008636C">
      <w:pPr>
        <w:spacing w:before="100" w:beforeAutospacing="1" w:after="100" w:afterAutospacing="1" w:line="240" w:lineRule="auto"/>
        <w:outlineLvl w:val="0"/>
        <w:rPr>
          <w:rFonts w:ascii="Times New Roman" w:eastAsia="Times New Roman" w:hAnsi="Times New Roman" w:cs="Times New Roman"/>
          <w:b/>
          <w:bCs/>
          <w:kern w:val="36"/>
          <w:sz w:val="48"/>
          <w:szCs w:val="48"/>
          <w:lang w:eastAsia="es-CO"/>
        </w:rPr>
      </w:pPr>
      <w:proofErr w:type="spellStart"/>
      <w:r w:rsidRPr="0008636C">
        <w:rPr>
          <w:rFonts w:ascii="Times New Roman" w:eastAsia="Times New Roman" w:hAnsi="Times New Roman" w:cs="Times New Roman"/>
          <w:b/>
          <w:bCs/>
          <w:kern w:val="36"/>
          <w:sz w:val="48"/>
          <w:szCs w:val="48"/>
          <w:lang w:eastAsia="es-CO"/>
        </w:rPr>
        <w:t>Pioneer</w:t>
      </w:r>
      <w:proofErr w:type="spellEnd"/>
      <w:r w:rsidRPr="0008636C">
        <w:rPr>
          <w:rFonts w:ascii="Times New Roman" w:eastAsia="Times New Roman" w:hAnsi="Times New Roman" w:cs="Times New Roman"/>
          <w:b/>
          <w:bCs/>
          <w:kern w:val="36"/>
          <w:sz w:val="48"/>
          <w:szCs w:val="48"/>
          <w:lang w:eastAsia="es-CO"/>
        </w:rPr>
        <w:t xml:space="preserve"> también apuesta por la alta resolución de sonido en el bolsillo, de la mano de </w:t>
      </w:r>
      <w:proofErr w:type="spellStart"/>
      <w:r w:rsidRPr="0008636C">
        <w:rPr>
          <w:rFonts w:ascii="Times New Roman" w:eastAsia="Times New Roman" w:hAnsi="Times New Roman" w:cs="Times New Roman"/>
          <w:b/>
          <w:bCs/>
          <w:kern w:val="36"/>
          <w:sz w:val="48"/>
          <w:szCs w:val="48"/>
          <w:lang w:eastAsia="es-CO"/>
        </w:rPr>
        <w:t>Android</w:t>
      </w:r>
      <w:proofErr w:type="spellEnd"/>
    </w:p>
    <w:p w:rsidR="0008636C" w:rsidRPr="0008636C" w:rsidRDefault="0008636C" w:rsidP="0008636C">
      <w:pPr>
        <w:spacing w:after="0" w:line="240" w:lineRule="auto"/>
        <w:rPr>
          <w:rFonts w:ascii="Times New Roman" w:eastAsia="Times New Roman" w:hAnsi="Times New Roman" w:cs="Times New Roman"/>
          <w:sz w:val="24"/>
          <w:szCs w:val="24"/>
          <w:lang w:eastAsia="es-CO"/>
        </w:rPr>
      </w:pPr>
      <w:r w:rsidRPr="0008636C">
        <w:rPr>
          <w:rFonts w:ascii="Times New Roman" w:eastAsia="Times New Roman" w:hAnsi="Times New Roman" w:cs="Times New Roman"/>
          <w:sz w:val="24"/>
          <w:szCs w:val="24"/>
          <w:lang w:eastAsia="es-CO"/>
        </w:rPr>
        <w:t xml:space="preserve">19 de octubre de 2015 | 14:15 CET </w:t>
      </w:r>
    </w:p>
    <w:p w:rsidR="0008636C" w:rsidRPr="0008636C" w:rsidRDefault="0008636C" w:rsidP="0008636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noProof/>
          <w:color w:val="0000FF"/>
          <w:sz w:val="24"/>
          <w:szCs w:val="24"/>
          <w:lang w:eastAsia="es-CO"/>
        </w:rPr>
        <w:drawing>
          <wp:inline distT="0" distB="0" distL="0" distR="0">
            <wp:extent cx="765810" cy="765810"/>
            <wp:effectExtent l="0" t="0" r="0" b="0"/>
            <wp:docPr id="6" name="Imagen 6" descr="kot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ot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5810" cy="765810"/>
                    </a:xfrm>
                    <a:prstGeom prst="rect">
                      <a:avLst/>
                    </a:prstGeom>
                    <a:noFill/>
                    <a:ln>
                      <a:noFill/>
                    </a:ln>
                  </pic:spPr>
                </pic:pic>
              </a:graphicData>
            </a:graphic>
          </wp:inline>
        </w:drawing>
      </w:r>
    </w:p>
    <w:p w:rsidR="0008636C" w:rsidRPr="0008636C" w:rsidRDefault="0008636C" w:rsidP="0008636C">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hyperlink r:id="rId8" w:history="1">
        <w:proofErr w:type="spellStart"/>
        <w:r w:rsidRPr="0008636C">
          <w:rPr>
            <w:rFonts w:ascii="Times New Roman" w:eastAsia="Times New Roman" w:hAnsi="Times New Roman" w:cs="Times New Roman"/>
            <w:b/>
            <w:bCs/>
            <w:color w:val="0000FF"/>
            <w:sz w:val="36"/>
            <w:szCs w:val="36"/>
            <w:u w:val="single"/>
            <w:lang w:eastAsia="es-CO"/>
          </w:rPr>
          <w:t>Kote</w:t>
        </w:r>
        <w:proofErr w:type="spellEnd"/>
        <w:r w:rsidRPr="0008636C">
          <w:rPr>
            <w:rFonts w:ascii="Times New Roman" w:eastAsia="Times New Roman" w:hAnsi="Times New Roman" w:cs="Times New Roman"/>
            <w:b/>
            <w:bCs/>
            <w:color w:val="0000FF"/>
            <w:sz w:val="36"/>
            <w:szCs w:val="36"/>
            <w:u w:val="single"/>
            <w:lang w:eastAsia="es-CO"/>
          </w:rPr>
          <w:t xml:space="preserve"> Puerto</w:t>
        </w:r>
      </w:hyperlink>
    </w:p>
    <w:p w:rsidR="0008636C" w:rsidRPr="0008636C" w:rsidRDefault="0008636C" w:rsidP="0008636C">
      <w:pPr>
        <w:spacing w:before="100" w:beforeAutospacing="1" w:after="100" w:afterAutospacing="1" w:line="240" w:lineRule="auto"/>
        <w:rPr>
          <w:rFonts w:ascii="Times New Roman" w:eastAsia="Times New Roman" w:hAnsi="Times New Roman" w:cs="Times New Roman"/>
          <w:sz w:val="24"/>
          <w:szCs w:val="24"/>
          <w:lang w:eastAsia="es-CO"/>
        </w:rPr>
      </w:pPr>
      <w:hyperlink r:id="rId9" w:history="1">
        <w:r w:rsidRPr="0008636C">
          <w:rPr>
            <w:rFonts w:ascii="Times New Roman" w:eastAsia="Times New Roman" w:hAnsi="Times New Roman" w:cs="Times New Roman"/>
            <w:color w:val="0000FF"/>
            <w:sz w:val="24"/>
            <w:szCs w:val="24"/>
            <w:u w:val="single"/>
            <w:lang w:eastAsia="es-CO"/>
          </w:rPr>
          <w:t>Google+</w:t>
        </w:r>
      </w:hyperlink>
    </w:p>
    <w:p w:rsidR="0008636C" w:rsidRPr="0008636C" w:rsidRDefault="0008636C" w:rsidP="0008636C">
      <w:pPr>
        <w:spacing w:before="100" w:beforeAutospacing="1" w:after="100" w:afterAutospacing="1" w:line="240" w:lineRule="auto"/>
        <w:rPr>
          <w:rFonts w:ascii="Times New Roman" w:eastAsia="Times New Roman" w:hAnsi="Times New Roman" w:cs="Times New Roman"/>
          <w:sz w:val="24"/>
          <w:szCs w:val="24"/>
          <w:lang w:eastAsia="es-CO"/>
        </w:rPr>
      </w:pPr>
      <w:hyperlink r:id="rId10" w:history="1">
        <w:r w:rsidRPr="0008636C">
          <w:rPr>
            <w:rFonts w:ascii="Times New Roman" w:eastAsia="Times New Roman" w:hAnsi="Times New Roman" w:cs="Times New Roman"/>
            <w:color w:val="0000FF"/>
            <w:sz w:val="24"/>
            <w:szCs w:val="24"/>
            <w:u w:val="single"/>
            <w:lang w:eastAsia="es-CO"/>
          </w:rPr>
          <w:t>@</w:t>
        </w:r>
        <w:proofErr w:type="spellStart"/>
        <w:r w:rsidRPr="0008636C">
          <w:rPr>
            <w:rFonts w:ascii="Times New Roman" w:eastAsia="Times New Roman" w:hAnsi="Times New Roman" w:cs="Times New Roman"/>
            <w:color w:val="0000FF"/>
            <w:sz w:val="24"/>
            <w:szCs w:val="24"/>
            <w:u w:val="single"/>
            <w:lang w:eastAsia="es-CO"/>
          </w:rPr>
          <w:t>kotecinho</w:t>
        </w:r>
        <w:proofErr w:type="spellEnd"/>
      </w:hyperlink>
    </w:p>
    <w:p w:rsidR="0008636C" w:rsidRPr="0008636C" w:rsidRDefault="0008636C" w:rsidP="0008636C">
      <w:pPr>
        <w:spacing w:before="100" w:beforeAutospacing="1" w:after="100" w:afterAutospacing="1" w:line="240" w:lineRule="auto"/>
        <w:rPr>
          <w:rFonts w:ascii="Times New Roman" w:eastAsia="Times New Roman" w:hAnsi="Times New Roman" w:cs="Times New Roman"/>
          <w:sz w:val="24"/>
          <w:szCs w:val="24"/>
          <w:lang w:eastAsia="es-CO"/>
        </w:rPr>
      </w:pPr>
      <w:r w:rsidRPr="0008636C">
        <w:rPr>
          <w:rFonts w:ascii="Times New Roman" w:eastAsia="Times New Roman" w:hAnsi="Times New Roman" w:cs="Times New Roman"/>
          <w:sz w:val="24"/>
          <w:szCs w:val="24"/>
          <w:lang w:eastAsia="es-CO"/>
        </w:rPr>
        <w:t xml:space="preserve">Editor </w:t>
      </w:r>
      <w:proofErr w:type="spellStart"/>
      <w:r w:rsidRPr="0008636C">
        <w:rPr>
          <w:rFonts w:ascii="Times New Roman" w:eastAsia="Times New Roman" w:hAnsi="Times New Roman" w:cs="Times New Roman"/>
          <w:sz w:val="24"/>
          <w:szCs w:val="24"/>
          <w:lang w:eastAsia="es-CO"/>
        </w:rPr>
        <w:t>senior</w:t>
      </w:r>
      <w:proofErr w:type="spellEnd"/>
      <w:r w:rsidRPr="0008636C">
        <w:rPr>
          <w:rFonts w:ascii="Times New Roman" w:eastAsia="Times New Roman" w:hAnsi="Times New Roman" w:cs="Times New Roman"/>
          <w:sz w:val="24"/>
          <w:szCs w:val="24"/>
          <w:lang w:eastAsia="es-CO"/>
        </w:rPr>
        <w:t xml:space="preserve"> en </w:t>
      </w:r>
      <w:proofErr w:type="spellStart"/>
      <w:r w:rsidRPr="0008636C">
        <w:rPr>
          <w:rFonts w:ascii="Times New Roman" w:eastAsia="Times New Roman" w:hAnsi="Times New Roman" w:cs="Times New Roman"/>
          <w:sz w:val="24"/>
          <w:szCs w:val="24"/>
          <w:lang w:eastAsia="es-CO"/>
        </w:rPr>
        <w:t>Xataka</w:t>
      </w:r>
      <w:proofErr w:type="spellEnd"/>
    </w:p>
    <w:p w:rsidR="0008636C" w:rsidRPr="0008636C" w:rsidRDefault="0008636C" w:rsidP="0008636C">
      <w:pPr>
        <w:spacing w:after="0" w:line="240" w:lineRule="auto"/>
        <w:rPr>
          <w:rFonts w:ascii="Times New Roman" w:eastAsia="Times New Roman" w:hAnsi="Times New Roman" w:cs="Times New Roman"/>
          <w:sz w:val="24"/>
          <w:szCs w:val="24"/>
          <w:lang w:eastAsia="es-CO"/>
        </w:rPr>
      </w:pPr>
      <w:hyperlink r:id="rId11" w:history="1">
        <w:r w:rsidRPr="0008636C">
          <w:rPr>
            <w:rFonts w:ascii="Times New Roman" w:eastAsia="Times New Roman" w:hAnsi="Times New Roman" w:cs="Times New Roman"/>
            <w:color w:val="0000FF"/>
            <w:sz w:val="24"/>
            <w:szCs w:val="24"/>
            <w:u w:val="single"/>
            <w:lang w:eastAsia="es-CO"/>
          </w:rPr>
          <w:t>Publicidad</w:t>
        </w:r>
      </w:hyperlink>
      <w:r w:rsidRPr="0008636C">
        <w:rPr>
          <w:rFonts w:ascii="Times New Roman" w:eastAsia="Times New Roman" w:hAnsi="Times New Roman" w:cs="Times New Roman"/>
          <w:sz w:val="24"/>
          <w:szCs w:val="24"/>
          <w:lang w:eastAsia="es-CO"/>
        </w:rPr>
        <w:t xml:space="preserve"> </w:t>
      </w:r>
    </w:p>
    <w:p w:rsidR="0008636C" w:rsidRPr="0008636C" w:rsidRDefault="0008636C" w:rsidP="0008636C">
      <w:pPr>
        <w:spacing w:after="0" w:line="240" w:lineRule="auto"/>
        <w:rPr>
          <w:ins w:id="0" w:author="Unknown"/>
          <w:rFonts w:ascii="Times New Roman" w:eastAsia="Times New Roman" w:hAnsi="Times New Roman" w:cs="Times New Roman"/>
          <w:sz w:val="24"/>
          <w:szCs w:val="24"/>
          <w:lang w:eastAsia="es-CO"/>
        </w:rPr>
      </w:pPr>
    </w:p>
    <w:p w:rsidR="0008636C" w:rsidRPr="0008636C" w:rsidRDefault="0008636C" w:rsidP="0008636C">
      <w:pPr>
        <w:spacing w:before="100" w:beforeAutospacing="1" w:after="100" w:afterAutospacing="1" w:line="240" w:lineRule="auto"/>
        <w:outlineLvl w:val="2"/>
        <w:rPr>
          <w:ins w:id="1" w:author="Unknown"/>
          <w:rFonts w:ascii="Times New Roman" w:eastAsia="Times New Roman" w:hAnsi="Times New Roman" w:cs="Times New Roman"/>
          <w:b/>
          <w:bCs/>
          <w:sz w:val="27"/>
          <w:szCs w:val="27"/>
          <w:lang w:eastAsia="es-CO"/>
        </w:rPr>
      </w:pPr>
      <w:ins w:id="2" w:author="Unknown">
        <w:r w:rsidRPr="0008636C">
          <w:rPr>
            <w:rFonts w:ascii="Times New Roman" w:eastAsia="Times New Roman" w:hAnsi="Times New Roman" w:cs="Times New Roman"/>
            <w:b/>
            <w:bCs/>
            <w:sz w:val="27"/>
            <w:szCs w:val="27"/>
            <w:lang w:eastAsia="es-CO"/>
          </w:rPr>
          <w:t xml:space="preserve">Sigue a </w:t>
        </w:r>
        <w:proofErr w:type="spellStart"/>
        <w:r w:rsidRPr="0008636C">
          <w:rPr>
            <w:rFonts w:ascii="Times New Roman" w:eastAsia="Times New Roman" w:hAnsi="Times New Roman" w:cs="Times New Roman"/>
            <w:b/>
            <w:bCs/>
            <w:sz w:val="27"/>
            <w:szCs w:val="27"/>
            <w:lang w:eastAsia="es-CO"/>
          </w:rPr>
          <w:t>Xataka</w:t>
        </w:r>
        <w:proofErr w:type="spellEnd"/>
      </w:ins>
    </w:p>
    <w:p w:rsidR="0008636C" w:rsidRPr="0008636C" w:rsidRDefault="0008636C" w:rsidP="0008636C">
      <w:pPr>
        <w:pBdr>
          <w:bottom w:val="single" w:sz="6" w:space="1" w:color="auto"/>
        </w:pBdr>
        <w:spacing w:after="0" w:line="240" w:lineRule="auto"/>
        <w:jc w:val="center"/>
        <w:rPr>
          <w:rFonts w:ascii="Arial" w:eastAsia="Times New Roman" w:hAnsi="Arial" w:cs="Arial"/>
          <w:vanish/>
          <w:sz w:val="16"/>
          <w:szCs w:val="16"/>
          <w:lang w:eastAsia="es-CO"/>
        </w:rPr>
      </w:pPr>
      <w:r w:rsidRPr="0008636C">
        <w:rPr>
          <w:rFonts w:ascii="Arial" w:eastAsia="Times New Roman" w:hAnsi="Arial" w:cs="Arial"/>
          <w:vanish/>
          <w:sz w:val="16"/>
          <w:szCs w:val="16"/>
          <w:lang w:eastAsia="es-CO"/>
        </w:rPr>
        <w:t>Principio del formulario</w:t>
      </w:r>
    </w:p>
    <w:p w:rsidR="0008636C" w:rsidRPr="0008636C" w:rsidRDefault="0008636C" w:rsidP="0008636C">
      <w:pPr>
        <w:spacing w:after="0" w:line="240" w:lineRule="auto"/>
        <w:rPr>
          <w:ins w:id="3" w:author="Unknown"/>
          <w:rFonts w:ascii="Times New Roman" w:eastAsia="Times New Roman" w:hAnsi="Times New Roman" w:cs="Times New Roman"/>
          <w:sz w:val="24"/>
          <w:szCs w:val="24"/>
          <w:lang w:eastAsia="es-CO"/>
        </w:rPr>
      </w:pPr>
      <w:proofErr w:type="spellStart"/>
      <w:ins w:id="4" w:author="Unknown">
        <w:r w:rsidRPr="0008636C">
          <w:rPr>
            <w:rFonts w:ascii="Times New Roman" w:eastAsia="Times New Roman" w:hAnsi="Times New Roman" w:cs="Times New Roman"/>
            <w:sz w:val="24"/>
            <w:szCs w:val="24"/>
            <w:lang w:eastAsia="es-CO"/>
          </w:rPr>
          <w:t>Newsletter</w:t>
        </w:r>
        <w:proofErr w:type="spellEnd"/>
        <w:r w:rsidRPr="0008636C">
          <w:rPr>
            <w:rFonts w:ascii="Times New Roman" w:eastAsia="Times New Roman" w:hAnsi="Times New Roman" w:cs="Times New Roman"/>
            <w:sz w:val="24"/>
            <w:szCs w:val="24"/>
            <w:lang w:eastAsia="es-CO"/>
          </w:rPr>
          <w:t xml:space="preserve">: </w:t>
        </w:r>
        <w:r w:rsidRPr="0008636C">
          <w:rPr>
            <w:rFonts w:ascii="Times New Roman" w:eastAsia="Times New Roman" w:hAnsi="Times New Roman" w:cs="Times New Roman"/>
            <w:sz w:val="24"/>
            <w:szCs w:val="24"/>
            <w:lang w:eastAsia="es-CO"/>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49.4pt;height:18.4pt" o:ole="">
              <v:imagedata r:id="rId12" o:title=""/>
            </v:shape>
            <w:control r:id="rId13" w:name="DefaultOcxName" w:shapeid="_x0000_i1039"/>
          </w:object>
        </w:r>
      </w:ins>
    </w:p>
    <w:p w:rsidR="0008636C" w:rsidRPr="0008636C" w:rsidRDefault="0008636C" w:rsidP="0008636C">
      <w:pPr>
        <w:pBdr>
          <w:top w:val="single" w:sz="6" w:space="1" w:color="auto"/>
        </w:pBdr>
        <w:spacing w:after="0" w:line="240" w:lineRule="auto"/>
        <w:jc w:val="center"/>
        <w:rPr>
          <w:rFonts w:ascii="Arial" w:eastAsia="Times New Roman" w:hAnsi="Arial" w:cs="Arial"/>
          <w:vanish/>
          <w:sz w:val="16"/>
          <w:szCs w:val="16"/>
          <w:lang w:eastAsia="es-CO"/>
        </w:rPr>
      </w:pPr>
      <w:r w:rsidRPr="0008636C">
        <w:rPr>
          <w:rFonts w:ascii="Arial" w:eastAsia="Times New Roman" w:hAnsi="Arial" w:cs="Arial"/>
          <w:vanish/>
          <w:sz w:val="16"/>
          <w:szCs w:val="16"/>
          <w:lang w:eastAsia="es-CO"/>
        </w:rPr>
        <w:t>Final del formulario</w:t>
      </w:r>
    </w:p>
    <w:p w:rsidR="0008636C" w:rsidRPr="0008636C" w:rsidRDefault="0008636C" w:rsidP="0008636C">
      <w:pPr>
        <w:pBdr>
          <w:bottom w:val="single" w:sz="6" w:space="1" w:color="auto"/>
        </w:pBdr>
        <w:spacing w:after="0" w:line="240" w:lineRule="auto"/>
        <w:jc w:val="center"/>
        <w:rPr>
          <w:rFonts w:ascii="Arial" w:eastAsia="Times New Roman" w:hAnsi="Arial" w:cs="Arial"/>
          <w:vanish/>
          <w:sz w:val="16"/>
          <w:szCs w:val="16"/>
          <w:lang w:eastAsia="es-CO"/>
        </w:rPr>
      </w:pPr>
      <w:r w:rsidRPr="0008636C">
        <w:rPr>
          <w:rFonts w:ascii="Arial" w:eastAsia="Times New Roman" w:hAnsi="Arial" w:cs="Arial"/>
          <w:vanish/>
          <w:sz w:val="16"/>
          <w:szCs w:val="16"/>
          <w:lang w:eastAsia="es-CO"/>
        </w:rPr>
        <w:t>Principio del formulario</w:t>
      </w:r>
    </w:p>
    <w:p w:rsidR="0008636C" w:rsidRPr="0008636C" w:rsidRDefault="0008636C" w:rsidP="0008636C">
      <w:pPr>
        <w:pBdr>
          <w:top w:val="single" w:sz="6" w:space="1" w:color="auto"/>
        </w:pBdr>
        <w:spacing w:after="0" w:line="240" w:lineRule="auto"/>
        <w:jc w:val="center"/>
        <w:rPr>
          <w:rFonts w:ascii="Arial" w:eastAsia="Times New Roman" w:hAnsi="Arial" w:cs="Arial"/>
          <w:vanish/>
          <w:sz w:val="16"/>
          <w:szCs w:val="16"/>
          <w:lang w:eastAsia="es-CO"/>
        </w:rPr>
      </w:pPr>
      <w:r w:rsidRPr="0008636C">
        <w:rPr>
          <w:rFonts w:ascii="Arial" w:eastAsia="Times New Roman" w:hAnsi="Arial" w:cs="Arial"/>
          <w:vanish/>
          <w:sz w:val="16"/>
          <w:szCs w:val="16"/>
          <w:lang w:eastAsia="es-CO"/>
        </w:rPr>
        <w:t>Final del formulario</w:t>
      </w:r>
    </w:p>
    <w:p w:rsidR="0008636C" w:rsidRPr="0008636C" w:rsidRDefault="0008636C" w:rsidP="0008636C">
      <w:pPr>
        <w:numPr>
          <w:ilvl w:val="0"/>
          <w:numId w:val="1"/>
        </w:numPr>
        <w:spacing w:before="100" w:beforeAutospacing="1" w:after="100" w:afterAutospacing="1" w:line="240" w:lineRule="auto"/>
        <w:rPr>
          <w:ins w:id="5" w:author="Unknown"/>
          <w:rFonts w:ascii="Times New Roman" w:eastAsia="Times New Roman" w:hAnsi="Times New Roman" w:cs="Times New Roman"/>
          <w:sz w:val="24"/>
          <w:szCs w:val="24"/>
          <w:lang w:eastAsia="es-CO"/>
        </w:rPr>
      </w:pPr>
      <w:ins w:id="6" w:author="Unknown">
        <w:r w:rsidRPr="0008636C">
          <w:rPr>
            <w:rFonts w:ascii="Times New Roman" w:eastAsia="Times New Roman" w:hAnsi="Times New Roman" w:cs="Times New Roman"/>
            <w:sz w:val="24"/>
            <w:szCs w:val="24"/>
            <w:lang w:eastAsia="es-CO"/>
          </w:rPr>
          <w:fldChar w:fldCharType="begin"/>
        </w:r>
        <w:r w:rsidRPr="0008636C">
          <w:rPr>
            <w:rFonts w:ascii="Times New Roman" w:eastAsia="Times New Roman" w:hAnsi="Times New Roman" w:cs="Times New Roman"/>
            <w:sz w:val="24"/>
            <w:szCs w:val="24"/>
            <w:lang w:eastAsia="es-CO"/>
          </w:rPr>
          <w:instrText xml:space="preserve"> HYPERLINK "http://www.xataka.com/index.xml" \o "Suscríbete por RSS a las novedades en Xataka" </w:instrText>
        </w:r>
        <w:r w:rsidRPr="0008636C">
          <w:rPr>
            <w:rFonts w:ascii="Times New Roman" w:eastAsia="Times New Roman" w:hAnsi="Times New Roman" w:cs="Times New Roman"/>
            <w:sz w:val="24"/>
            <w:szCs w:val="24"/>
            <w:lang w:eastAsia="es-CO"/>
          </w:rPr>
          <w:fldChar w:fldCharType="separate"/>
        </w:r>
        <w:r w:rsidRPr="0008636C">
          <w:rPr>
            <w:rFonts w:ascii="Times New Roman" w:eastAsia="Times New Roman" w:hAnsi="Times New Roman" w:cs="Times New Roman"/>
            <w:color w:val="0000FF"/>
            <w:sz w:val="24"/>
            <w:szCs w:val="24"/>
            <w:u w:val="single"/>
            <w:lang w:eastAsia="es-CO"/>
          </w:rPr>
          <w:t>RSS</w:t>
        </w:r>
        <w:r w:rsidRPr="0008636C">
          <w:rPr>
            <w:rFonts w:ascii="Times New Roman" w:eastAsia="Times New Roman" w:hAnsi="Times New Roman" w:cs="Times New Roman"/>
            <w:sz w:val="24"/>
            <w:szCs w:val="24"/>
            <w:lang w:eastAsia="es-CO"/>
          </w:rPr>
          <w:fldChar w:fldCharType="end"/>
        </w:r>
      </w:ins>
    </w:p>
    <w:p w:rsidR="0008636C" w:rsidRPr="0008636C" w:rsidRDefault="0008636C" w:rsidP="0008636C">
      <w:pPr>
        <w:numPr>
          <w:ilvl w:val="0"/>
          <w:numId w:val="1"/>
        </w:numPr>
        <w:spacing w:before="100" w:beforeAutospacing="1" w:after="100" w:afterAutospacing="1" w:line="240" w:lineRule="auto"/>
        <w:rPr>
          <w:ins w:id="7" w:author="Unknown"/>
          <w:rFonts w:ascii="Times New Roman" w:eastAsia="Times New Roman" w:hAnsi="Times New Roman" w:cs="Times New Roman"/>
          <w:sz w:val="24"/>
          <w:szCs w:val="24"/>
          <w:lang w:eastAsia="es-CO"/>
        </w:rPr>
      </w:pPr>
      <w:ins w:id="8" w:author="Unknown">
        <w:r w:rsidRPr="0008636C">
          <w:rPr>
            <w:rFonts w:ascii="Times New Roman" w:eastAsia="Times New Roman" w:hAnsi="Times New Roman" w:cs="Times New Roman"/>
            <w:sz w:val="24"/>
            <w:szCs w:val="24"/>
            <w:lang w:eastAsia="es-CO"/>
          </w:rPr>
          <w:fldChar w:fldCharType="begin"/>
        </w:r>
        <w:r w:rsidRPr="0008636C">
          <w:rPr>
            <w:rFonts w:ascii="Times New Roman" w:eastAsia="Times New Roman" w:hAnsi="Times New Roman" w:cs="Times New Roman"/>
            <w:sz w:val="24"/>
            <w:szCs w:val="24"/>
            <w:lang w:eastAsia="es-CO"/>
          </w:rPr>
          <w:instrText xml:space="preserve"> HYPERLINK "http://twitter.com/xataka" \o "Sigue las novedades de Xataka en Twitter" </w:instrText>
        </w:r>
        <w:r w:rsidRPr="0008636C">
          <w:rPr>
            <w:rFonts w:ascii="Times New Roman" w:eastAsia="Times New Roman" w:hAnsi="Times New Roman" w:cs="Times New Roman"/>
            <w:sz w:val="24"/>
            <w:szCs w:val="24"/>
            <w:lang w:eastAsia="es-CO"/>
          </w:rPr>
          <w:fldChar w:fldCharType="separate"/>
        </w:r>
        <w:proofErr w:type="spellStart"/>
        <w:r w:rsidRPr="0008636C">
          <w:rPr>
            <w:rFonts w:ascii="Times New Roman" w:eastAsia="Times New Roman" w:hAnsi="Times New Roman" w:cs="Times New Roman"/>
            <w:color w:val="0000FF"/>
            <w:sz w:val="24"/>
            <w:szCs w:val="24"/>
            <w:u w:val="single"/>
            <w:lang w:eastAsia="es-CO"/>
          </w:rPr>
          <w:t>Twitter</w:t>
        </w:r>
        <w:proofErr w:type="spellEnd"/>
        <w:r w:rsidRPr="0008636C">
          <w:rPr>
            <w:rFonts w:ascii="Times New Roman" w:eastAsia="Times New Roman" w:hAnsi="Times New Roman" w:cs="Times New Roman"/>
            <w:sz w:val="24"/>
            <w:szCs w:val="24"/>
            <w:lang w:eastAsia="es-CO"/>
          </w:rPr>
          <w:fldChar w:fldCharType="end"/>
        </w:r>
      </w:ins>
    </w:p>
    <w:p w:rsidR="0008636C" w:rsidRPr="0008636C" w:rsidRDefault="0008636C" w:rsidP="0008636C">
      <w:pPr>
        <w:numPr>
          <w:ilvl w:val="0"/>
          <w:numId w:val="1"/>
        </w:numPr>
        <w:spacing w:before="100" w:beforeAutospacing="1" w:after="100" w:afterAutospacing="1" w:line="240" w:lineRule="auto"/>
        <w:rPr>
          <w:ins w:id="9" w:author="Unknown"/>
          <w:rFonts w:ascii="Times New Roman" w:eastAsia="Times New Roman" w:hAnsi="Times New Roman" w:cs="Times New Roman"/>
          <w:sz w:val="24"/>
          <w:szCs w:val="24"/>
          <w:lang w:eastAsia="es-CO"/>
        </w:rPr>
      </w:pPr>
      <w:ins w:id="10" w:author="Unknown">
        <w:r w:rsidRPr="0008636C">
          <w:rPr>
            <w:rFonts w:ascii="Times New Roman" w:eastAsia="Times New Roman" w:hAnsi="Times New Roman" w:cs="Times New Roman"/>
            <w:sz w:val="24"/>
            <w:szCs w:val="24"/>
            <w:lang w:eastAsia="es-CO"/>
          </w:rPr>
          <w:fldChar w:fldCharType="begin"/>
        </w:r>
        <w:r w:rsidRPr="0008636C">
          <w:rPr>
            <w:rFonts w:ascii="Times New Roman" w:eastAsia="Times New Roman" w:hAnsi="Times New Roman" w:cs="Times New Roman"/>
            <w:sz w:val="24"/>
            <w:szCs w:val="24"/>
            <w:lang w:eastAsia="es-CO"/>
          </w:rPr>
          <w:instrText xml:space="preserve"> HYPERLINK "http://www.facebook.com/Xataka" \o "Conéctate a la página de Xataka en Facebook" </w:instrText>
        </w:r>
        <w:r w:rsidRPr="0008636C">
          <w:rPr>
            <w:rFonts w:ascii="Times New Roman" w:eastAsia="Times New Roman" w:hAnsi="Times New Roman" w:cs="Times New Roman"/>
            <w:sz w:val="24"/>
            <w:szCs w:val="24"/>
            <w:lang w:eastAsia="es-CO"/>
          </w:rPr>
          <w:fldChar w:fldCharType="separate"/>
        </w:r>
        <w:r w:rsidRPr="0008636C">
          <w:rPr>
            <w:rFonts w:ascii="Times New Roman" w:eastAsia="Times New Roman" w:hAnsi="Times New Roman" w:cs="Times New Roman"/>
            <w:color w:val="0000FF"/>
            <w:sz w:val="24"/>
            <w:szCs w:val="24"/>
            <w:u w:val="single"/>
            <w:lang w:eastAsia="es-CO"/>
          </w:rPr>
          <w:t>Facebook</w:t>
        </w:r>
        <w:r w:rsidRPr="0008636C">
          <w:rPr>
            <w:rFonts w:ascii="Times New Roman" w:eastAsia="Times New Roman" w:hAnsi="Times New Roman" w:cs="Times New Roman"/>
            <w:sz w:val="24"/>
            <w:szCs w:val="24"/>
            <w:lang w:eastAsia="es-CO"/>
          </w:rPr>
          <w:fldChar w:fldCharType="end"/>
        </w:r>
      </w:ins>
    </w:p>
    <w:p w:rsidR="0008636C" w:rsidRPr="0008636C" w:rsidRDefault="0008636C" w:rsidP="0008636C">
      <w:pPr>
        <w:numPr>
          <w:ilvl w:val="0"/>
          <w:numId w:val="1"/>
        </w:numPr>
        <w:spacing w:before="100" w:beforeAutospacing="1" w:after="100" w:afterAutospacing="1" w:line="240" w:lineRule="auto"/>
        <w:rPr>
          <w:ins w:id="11" w:author="Unknown"/>
          <w:rFonts w:ascii="Times New Roman" w:eastAsia="Times New Roman" w:hAnsi="Times New Roman" w:cs="Times New Roman"/>
          <w:sz w:val="24"/>
          <w:szCs w:val="24"/>
          <w:lang w:eastAsia="es-CO"/>
        </w:rPr>
      </w:pPr>
      <w:ins w:id="12" w:author="Unknown">
        <w:r w:rsidRPr="0008636C">
          <w:rPr>
            <w:rFonts w:ascii="Times New Roman" w:eastAsia="Times New Roman" w:hAnsi="Times New Roman" w:cs="Times New Roman"/>
            <w:sz w:val="24"/>
            <w:szCs w:val="24"/>
            <w:lang w:eastAsia="es-CO"/>
          </w:rPr>
          <w:fldChar w:fldCharType="begin"/>
        </w:r>
        <w:r w:rsidRPr="0008636C">
          <w:rPr>
            <w:rFonts w:ascii="Times New Roman" w:eastAsia="Times New Roman" w:hAnsi="Times New Roman" w:cs="Times New Roman"/>
            <w:sz w:val="24"/>
            <w:szCs w:val="24"/>
            <w:lang w:eastAsia="es-CO"/>
          </w:rPr>
          <w:instrText xml:space="preserve"> HYPERLINK "https://plus.google.com/+xataka/posts" \o "Sigue a Xataka en Google Plus" </w:instrText>
        </w:r>
        <w:r w:rsidRPr="0008636C">
          <w:rPr>
            <w:rFonts w:ascii="Times New Roman" w:eastAsia="Times New Roman" w:hAnsi="Times New Roman" w:cs="Times New Roman"/>
            <w:sz w:val="24"/>
            <w:szCs w:val="24"/>
            <w:lang w:eastAsia="es-CO"/>
          </w:rPr>
          <w:fldChar w:fldCharType="separate"/>
        </w:r>
        <w:r w:rsidRPr="0008636C">
          <w:rPr>
            <w:rFonts w:ascii="Times New Roman" w:eastAsia="Times New Roman" w:hAnsi="Times New Roman" w:cs="Times New Roman"/>
            <w:color w:val="0000FF"/>
            <w:sz w:val="24"/>
            <w:szCs w:val="24"/>
            <w:u w:val="single"/>
            <w:lang w:eastAsia="es-CO"/>
          </w:rPr>
          <w:t>Google Plus</w:t>
        </w:r>
        <w:r w:rsidRPr="0008636C">
          <w:rPr>
            <w:rFonts w:ascii="Times New Roman" w:eastAsia="Times New Roman" w:hAnsi="Times New Roman" w:cs="Times New Roman"/>
            <w:sz w:val="24"/>
            <w:szCs w:val="24"/>
            <w:lang w:eastAsia="es-CO"/>
          </w:rPr>
          <w:fldChar w:fldCharType="end"/>
        </w:r>
      </w:ins>
    </w:p>
    <w:p w:rsidR="0008636C" w:rsidRPr="0008636C" w:rsidRDefault="0008636C" w:rsidP="0008636C">
      <w:pPr>
        <w:numPr>
          <w:ilvl w:val="0"/>
          <w:numId w:val="1"/>
        </w:numPr>
        <w:spacing w:before="100" w:beforeAutospacing="1" w:after="100" w:afterAutospacing="1" w:line="240" w:lineRule="auto"/>
        <w:rPr>
          <w:ins w:id="13" w:author="Unknown"/>
          <w:rFonts w:ascii="Times New Roman" w:eastAsia="Times New Roman" w:hAnsi="Times New Roman" w:cs="Times New Roman"/>
          <w:sz w:val="24"/>
          <w:szCs w:val="24"/>
          <w:lang w:eastAsia="es-CO"/>
        </w:rPr>
      </w:pPr>
      <w:r>
        <w:rPr>
          <w:rFonts w:ascii="Times New Roman" w:eastAsia="Times New Roman" w:hAnsi="Times New Roman" w:cs="Times New Roman"/>
          <w:noProof/>
          <w:color w:val="0000FF"/>
          <w:sz w:val="24"/>
          <w:szCs w:val="24"/>
          <w:lang w:eastAsia="es-CO"/>
        </w:rPr>
        <w:drawing>
          <wp:inline distT="0" distB="0" distL="0" distR="0">
            <wp:extent cx="308610" cy="308610"/>
            <wp:effectExtent l="0" t="0" r="0" b="0"/>
            <wp:docPr id="5" name="Imagen 5" descr="follow us in feedly">
              <a:hlinkClick xmlns:a="http://schemas.openxmlformats.org/drawingml/2006/main" r:id="rId14" tgtFrame="&quot;blank&quot;" tooltip="&quot;Suscríbete a Xataka con Feedl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dlyFollow" descr="follow us in feedly">
                      <a:hlinkClick r:id="rId14" tgtFrame="&quot;blank&quot;" tooltip="&quot;Suscríbete a Xataka con Feedly&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p w:rsidR="0008636C" w:rsidRPr="0008636C" w:rsidRDefault="0008636C" w:rsidP="0008636C">
      <w:pPr>
        <w:numPr>
          <w:ilvl w:val="0"/>
          <w:numId w:val="2"/>
        </w:numPr>
        <w:spacing w:before="100" w:beforeAutospacing="1" w:after="100" w:afterAutospacing="1" w:line="240" w:lineRule="auto"/>
        <w:rPr>
          <w:ins w:id="14" w:author="Unknown"/>
          <w:rFonts w:ascii="Times New Roman" w:eastAsia="Times New Roman" w:hAnsi="Times New Roman" w:cs="Times New Roman"/>
          <w:sz w:val="24"/>
          <w:szCs w:val="24"/>
          <w:lang w:eastAsia="es-CO"/>
        </w:rPr>
      </w:pPr>
      <w:ins w:id="15" w:author="Unknown">
        <w:r w:rsidRPr="0008636C">
          <w:rPr>
            <w:rFonts w:ascii="Times New Roman" w:eastAsia="Times New Roman" w:hAnsi="Times New Roman" w:cs="Times New Roman"/>
            <w:sz w:val="24"/>
            <w:szCs w:val="24"/>
            <w:lang w:eastAsia="es-CO"/>
          </w:rPr>
          <w:fldChar w:fldCharType="begin"/>
        </w:r>
        <w:r w:rsidRPr="0008636C">
          <w:rPr>
            <w:rFonts w:ascii="Times New Roman" w:eastAsia="Times New Roman" w:hAnsi="Times New Roman" w:cs="Times New Roman"/>
            <w:sz w:val="24"/>
            <w:szCs w:val="24"/>
            <w:lang w:eastAsia="es-CO"/>
          </w:rPr>
          <w:instrText xml:space="preserve"> HYPERLINK "http://m.xataka.com" \o "Versión para móviles" </w:instrText>
        </w:r>
        <w:r w:rsidRPr="0008636C">
          <w:rPr>
            <w:rFonts w:ascii="Times New Roman" w:eastAsia="Times New Roman" w:hAnsi="Times New Roman" w:cs="Times New Roman"/>
            <w:sz w:val="24"/>
            <w:szCs w:val="24"/>
            <w:lang w:eastAsia="es-CO"/>
          </w:rPr>
          <w:fldChar w:fldCharType="separate"/>
        </w:r>
      </w:ins>
      <w:r>
        <w:rPr>
          <w:rFonts w:ascii="Times New Roman" w:eastAsia="Times New Roman" w:hAnsi="Times New Roman" w:cs="Times New Roman"/>
          <w:noProof/>
          <w:color w:val="0000FF"/>
          <w:sz w:val="24"/>
          <w:szCs w:val="24"/>
          <w:lang w:eastAsia="es-CO"/>
        </w:rPr>
        <w:drawing>
          <wp:inline distT="0" distB="0" distL="0" distR="0">
            <wp:extent cx="148590" cy="266065"/>
            <wp:effectExtent l="0" t="0" r="3810" b="635"/>
            <wp:docPr id="4" name="Imagen 4" descr="http://img.weblogssl.com/g/xataka4/common/mobile.png">
              <a:hlinkClick xmlns:a="http://schemas.openxmlformats.org/drawingml/2006/main" r:id="rId16" tooltip="&quot;Versión para móvil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weblogssl.com/g/xataka4/common/mobile.png">
                      <a:hlinkClick r:id="rId16" tooltip="&quot;Versión para móviles&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8590" cy="266065"/>
                    </a:xfrm>
                    <a:prstGeom prst="rect">
                      <a:avLst/>
                    </a:prstGeom>
                    <a:noFill/>
                    <a:ln>
                      <a:noFill/>
                    </a:ln>
                  </pic:spPr>
                </pic:pic>
              </a:graphicData>
            </a:graphic>
          </wp:inline>
        </w:drawing>
      </w:r>
      <w:ins w:id="16" w:author="Unknown">
        <w:r w:rsidRPr="0008636C">
          <w:rPr>
            <w:rFonts w:ascii="Times New Roman" w:eastAsia="Times New Roman" w:hAnsi="Times New Roman" w:cs="Times New Roman"/>
            <w:color w:val="0000FF"/>
            <w:sz w:val="24"/>
            <w:szCs w:val="24"/>
            <w:u w:val="single"/>
            <w:lang w:eastAsia="es-CO"/>
          </w:rPr>
          <w:t>Versión móvil</w:t>
        </w:r>
        <w:r w:rsidRPr="0008636C">
          <w:rPr>
            <w:rFonts w:ascii="Times New Roman" w:eastAsia="Times New Roman" w:hAnsi="Times New Roman" w:cs="Times New Roman"/>
            <w:sz w:val="24"/>
            <w:szCs w:val="24"/>
            <w:lang w:eastAsia="es-CO"/>
          </w:rPr>
          <w:fldChar w:fldCharType="end"/>
        </w:r>
        <w:r w:rsidRPr="0008636C">
          <w:rPr>
            <w:rFonts w:ascii="Times New Roman" w:eastAsia="Times New Roman" w:hAnsi="Times New Roman" w:cs="Times New Roman"/>
            <w:sz w:val="24"/>
            <w:szCs w:val="24"/>
            <w:lang w:eastAsia="es-CO"/>
          </w:rPr>
          <w:t xml:space="preserve"> </w:t>
        </w:r>
      </w:ins>
    </w:p>
    <w:p w:rsidR="0008636C" w:rsidRPr="0008636C" w:rsidRDefault="0008636C" w:rsidP="0008636C">
      <w:pPr>
        <w:numPr>
          <w:ilvl w:val="0"/>
          <w:numId w:val="2"/>
        </w:numPr>
        <w:spacing w:before="100" w:beforeAutospacing="1" w:after="100" w:afterAutospacing="1" w:line="240" w:lineRule="auto"/>
        <w:rPr>
          <w:ins w:id="17" w:author="Unknown"/>
          <w:rFonts w:ascii="Times New Roman" w:eastAsia="Times New Roman" w:hAnsi="Times New Roman" w:cs="Times New Roman"/>
          <w:sz w:val="24"/>
          <w:szCs w:val="24"/>
          <w:lang w:eastAsia="es-CO"/>
        </w:rPr>
      </w:pPr>
      <w:ins w:id="18" w:author="Unknown">
        <w:r w:rsidRPr="0008636C">
          <w:rPr>
            <w:rFonts w:ascii="Times New Roman" w:eastAsia="Times New Roman" w:hAnsi="Times New Roman" w:cs="Times New Roman"/>
            <w:sz w:val="24"/>
            <w:szCs w:val="24"/>
            <w:lang w:eastAsia="es-CO"/>
          </w:rPr>
          <w:fldChar w:fldCharType="begin"/>
        </w:r>
        <w:r w:rsidRPr="0008636C">
          <w:rPr>
            <w:rFonts w:ascii="Times New Roman" w:eastAsia="Times New Roman" w:hAnsi="Times New Roman" w:cs="Times New Roman"/>
            <w:sz w:val="24"/>
            <w:szCs w:val="24"/>
            <w:lang w:eastAsia="es-CO"/>
          </w:rPr>
          <w:instrText xml:space="preserve"> HYPERLINK "http://t.xataka.com" \o "Versión tablet" </w:instrText>
        </w:r>
        <w:r w:rsidRPr="0008636C">
          <w:rPr>
            <w:rFonts w:ascii="Times New Roman" w:eastAsia="Times New Roman" w:hAnsi="Times New Roman" w:cs="Times New Roman"/>
            <w:sz w:val="24"/>
            <w:szCs w:val="24"/>
            <w:lang w:eastAsia="es-CO"/>
          </w:rPr>
          <w:fldChar w:fldCharType="separate"/>
        </w:r>
      </w:ins>
      <w:r>
        <w:rPr>
          <w:rFonts w:ascii="Times New Roman" w:eastAsia="Times New Roman" w:hAnsi="Times New Roman" w:cs="Times New Roman"/>
          <w:noProof/>
          <w:color w:val="0000FF"/>
          <w:sz w:val="24"/>
          <w:szCs w:val="24"/>
          <w:lang w:eastAsia="es-CO"/>
        </w:rPr>
        <w:drawing>
          <wp:inline distT="0" distB="0" distL="0" distR="0">
            <wp:extent cx="212725" cy="266065"/>
            <wp:effectExtent l="0" t="0" r="0" b="635"/>
            <wp:docPr id="3" name="Imagen 3" descr="http://img.weblogssl.com/g/xataka4/common/tablet.png">
              <a:hlinkClick xmlns:a="http://schemas.openxmlformats.org/drawingml/2006/main" r:id="rId18" tooltip="&quot;Versión table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weblogssl.com/g/xataka4/common/tablet.png">
                      <a:hlinkClick r:id="rId18" tooltip="&quot;Versión tablet&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2725" cy="266065"/>
                    </a:xfrm>
                    <a:prstGeom prst="rect">
                      <a:avLst/>
                    </a:prstGeom>
                    <a:noFill/>
                    <a:ln>
                      <a:noFill/>
                    </a:ln>
                  </pic:spPr>
                </pic:pic>
              </a:graphicData>
            </a:graphic>
          </wp:inline>
        </w:drawing>
      </w:r>
      <w:ins w:id="19" w:author="Unknown">
        <w:r w:rsidRPr="0008636C">
          <w:rPr>
            <w:rFonts w:ascii="Times New Roman" w:eastAsia="Times New Roman" w:hAnsi="Times New Roman" w:cs="Times New Roman"/>
            <w:color w:val="0000FF"/>
            <w:sz w:val="24"/>
            <w:szCs w:val="24"/>
            <w:u w:val="single"/>
            <w:lang w:eastAsia="es-CO"/>
          </w:rPr>
          <w:t xml:space="preserve">Versión </w:t>
        </w:r>
        <w:proofErr w:type="spellStart"/>
        <w:r w:rsidRPr="0008636C">
          <w:rPr>
            <w:rFonts w:ascii="Times New Roman" w:eastAsia="Times New Roman" w:hAnsi="Times New Roman" w:cs="Times New Roman"/>
            <w:color w:val="0000FF"/>
            <w:sz w:val="24"/>
            <w:szCs w:val="24"/>
            <w:u w:val="single"/>
            <w:lang w:eastAsia="es-CO"/>
          </w:rPr>
          <w:t>tablet</w:t>
        </w:r>
        <w:proofErr w:type="spellEnd"/>
        <w:r w:rsidRPr="0008636C">
          <w:rPr>
            <w:rFonts w:ascii="Times New Roman" w:eastAsia="Times New Roman" w:hAnsi="Times New Roman" w:cs="Times New Roman"/>
            <w:sz w:val="24"/>
            <w:szCs w:val="24"/>
            <w:lang w:eastAsia="es-CO"/>
          </w:rPr>
          <w:fldChar w:fldCharType="end"/>
        </w:r>
        <w:r w:rsidRPr="0008636C">
          <w:rPr>
            <w:rFonts w:ascii="Times New Roman" w:eastAsia="Times New Roman" w:hAnsi="Times New Roman" w:cs="Times New Roman"/>
            <w:sz w:val="24"/>
            <w:szCs w:val="24"/>
            <w:lang w:eastAsia="es-CO"/>
          </w:rPr>
          <w:t xml:space="preserve"> </w:t>
        </w:r>
      </w:ins>
    </w:p>
    <w:p w:rsidR="0008636C" w:rsidRPr="0008636C" w:rsidRDefault="0008636C" w:rsidP="0008636C">
      <w:pPr>
        <w:spacing w:before="100" w:beforeAutospacing="1" w:after="100" w:afterAutospacing="1" w:line="240" w:lineRule="auto"/>
        <w:rPr>
          <w:ins w:id="20" w:author="Unknown"/>
          <w:rFonts w:ascii="Times New Roman" w:eastAsia="Times New Roman" w:hAnsi="Times New Roman" w:cs="Times New Roman"/>
          <w:sz w:val="24"/>
          <w:szCs w:val="24"/>
          <w:lang w:eastAsia="es-CO"/>
        </w:rPr>
      </w:pPr>
      <w:r>
        <w:rPr>
          <w:rFonts w:ascii="Times New Roman" w:eastAsia="Times New Roman" w:hAnsi="Times New Roman" w:cs="Times New Roman"/>
          <w:noProof/>
          <w:sz w:val="24"/>
          <w:szCs w:val="24"/>
          <w:lang w:eastAsia="es-CO"/>
        </w:rPr>
        <w:lastRenderedPageBreak/>
        <w:drawing>
          <wp:inline distT="0" distB="0" distL="0" distR="0">
            <wp:extent cx="6102985" cy="4433570"/>
            <wp:effectExtent l="0" t="0" r="0" b="5080"/>
            <wp:docPr id="2" name="Imagen 2" descr="Img Xdp 100r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 Xdp 100r 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02985" cy="4433570"/>
                    </a:xfrm>
                    <a:prstGeom prst="rect">
                      <a:avLst/>
                    </a:prstGeom>
                    <a:noFill/>
                    <a:ln>
                      <a:noFill/>
                    </a:ln>
                  </pic:spPr>
                </pic:pic>
              </a:graphicData>
            </a:graphic>
          </wp:inline>
        </w:drawing>
      </w:r>
    </w:p>
    <w:p w:rsidR="0008636C" w:rsidRDefault="0008636C" w:rsidP="0008636C">
      <w:pPr>
        <w:spacing w:before="100" w:beforeAutospacing="1" w:after="100" w:afterAutospacing="1" w:line="240" w:lineRule="auto"/>
        <w:rPr>
          <w:rFonts w:ascii="Times New Roman" w:eastAsia="Times New Roman" w:hAnsi="Times New Roman" w:cs="Times New Roman"/>
          <w:sz w:val="24"/>
          <w:szCs w:val="24"/>
          <w:lang w:eastAsia="es-CO"/>
        </w:rPr>
      </w:pPr>
      <w:bookmarkStart w:id="21" w:name="_GoBack"/>
      <w:bookmarkEnd w:id="21"/>
    </w:p>
    <w:p w:rsidR="0008636C" w:rsidRDefault="0008636C" w:rsidP="0008636C">
      <w:pPr>
        <w:spacing w:before="100" w:beforeAutospacing="1" w:after="100" w:afterAutospacing="1" w:line="240" w:lineRule="auto"/>
        <w:rPr>
          <w:rFonts w:ascii="Times New Roman" w:eastAsia="Times New Roman" w:hAnsi="Times New Roman" w:cs="Times New Roman"/>
          <w:sz w:val="24"/>
          <w:szCs w:val="24"/>
          <w:lang w:eastAsia="es-CO"/>
        </w:rPr>
      </w:pPr>
    </w:p>
    <w:p w:rsidR="0008636C" w:rsidRDefault="0008636C" w:rsidP="0008636C">
      <w:pPr>
        <w:spacing w:before="100" w:beforeAutospacing="1" w:after="100" w:afterAutospacing="1" w:line="240" w:lineRule="auto"/>
        <w:rPr>
          <w:rFonts w:ascii="Times New Roman" w:eastAsia="Times New Roman" w:hAnsi="Times New Roman" w:cs="Times New Roman"/>
          <w:sz w:val="24"/>
          <w:szCs w:val="24"/>
          <w:lang w:eastAsia="es-CO"/>
        </w:rPr>
      </w:pPr>
    </w:p>
    <w:p w:rsidR="0008636C" w:rsidRDefault="0008636C" w:rsidP="0008636C">
      <w:pPr>
        <w:spacing w:before="100" w:beforeAutospacing="1" w:after="100" w:afterAutospacing="1" w:line="240" w:lineRule="auto"/>
        <w:rPr>
          <w:rFonts w:ascii="Times New Roman" w:eastAsia="Times New Roman" w:hAnsi="Times New Roman" w:cs="Times New Roman"/>
          <w:sz w:val="24"/>
          <w:szCs w:val="24"/>
          <w:lang w:eastAsia="es-CO"/>
        </w:rPr>
      </w:pPr>
    </w:p>
    <w:p w:rsidR="0008636C" w:rsidRDefault="0008636C" w:rsidP="0008636C">
      <w:pPr>
        <w:spacing w:before="100" w:beforeAutospacing="1" w:after="100" w:afterAutospacing="1" w:line="240" w:lineRule="auto"/>
        <w:rPr>
          <w:rFonts w:ascii="Times New Roman" w:eastAsia="Times New Roman" w:hAnsi="Times New Roman" w:cs="Times New Roman"/>
          <w:sz w:val="24"/>
          <w:szCs w:val="24"/>
          <w:lang w:eastAsia="es-CO"/>
        </w:rPr>
      </w:pPr>
    </w:p>
    <w:p w:rsidR="0008636C" w:rsidRDefault="0008636C" w:rsidP="0008636C">
      <w:pPr>
        <w:spacing w:before="100" w:beforeAutospacing="1" w:after="100" w:afterAutospacing="1" w:line="240" w:lineRule="auto"/>
        <w:rPr>
          <w:rFonts w:ascii="Times New Roman" w:eastAsia="Times New Roman" w:hAnsi="Times New Roman" w:cs="Times New Roman"/>
          <w:sz w:val="24"/>
          <w:szCs w:val="24"/>
          <w:lang w:eastAsia="es-CO"/>
        </w:rPr>
      </w:pPr>
    </w:p>
    <w:p w:rsidR="0008636C" w:rsidRDefault="0008636C" w:rsidP="0008636C">
      <w:pPr>
        <w:spacing w:before="100" w:beforeAutospacing="1" w:after="100" w:afterAutospacing="1" w:line="240" w:lineRule="auto"/>
        <w:rPr>
          <w:rFonts w:ascii="Times New Roman" w:eastAsia="Times New Roman" w:hAnsi="Times New Roman" w:cs="Times New Roman"/>
          <w:sz w:val="24"/>
          <w:szCs w:val="24"/>
          <w:lang w:eastAsia="es-CO"/>
        </w:rPr>
      </w:pPr>
    </w:p>
    <w:p w:rsidR="0008636C" w:rsidRDefault="0008636C" w:rsidP="0008636C">
      <w:pPr>
        <w:spacing w:before="100" w:beforeAutospacing="1" w:after="100" w:afterAutospacing="1" w:line="240" w:lineRule="auto"/>
        <w:rPr>
          <w:rFonts w:ascii="Times New Roman" w:eastAsia="Times New Roman" w:hAnsi="Times New Roman" w:cs="Times New Roman"/>
          <w:sz w:val="24"/>
          <w:szCs w:val="24"/>
          <w:lang w:eastAsia="es-CO"/>
        </w:rPr>
      </w:pPr>
    </w:p>
    <w:p w:rsidR="0008636C" w:rsidRDefault="0008636C" w:rsidP="0008636C">
      <w:pPr>
        <w:spacing w:before="100" w:beforeAutospacing="1" w:after="100" w:afterAutospacing="1" w:line="240" w:lineRule="auto"/>
        <w:rPr>
          <w:rFonts w:ascii="Times New Roman" w:eastAsia="Times New Roman" w:hAnsi="Times New Roman" w:cs="Times New Roman"/>
          <w:sz w:val="24"/>
          <w:szCs w:val="24"/>
          <w:lang w:eastAsia="es-CO"/>
        </w:rPr>
      </w:pPr>
    </w:p>
    <w:p w:rsidR="0008636C" w:rsidRDefault="0008636C" w:rsidP="0008636C">
      <w:pPr>
        <w:spacing w:before="100" w:beforeAutospacing="1" w:after="100" w:afterAutospacing="1" w:line="240" w:lineRule="auto"/>
        <w:rPr>
          <w:rFonts w:ascii="Times New Roman" w:eastAsia="Times New Roman" w:hAnsi="Times New Roman" w:cs="Times New Roman"/>
          <w:sz w:val="24"/>
          <w:szCs w:val="24"/>
          <w:lang w:eastAsia="es-CO"/>
        </w:rPr>
      </w:pPr>
    </w:p>
    <w:p w:rsidR="0008636C" w:rsidRDefault="0008636C" w:rsidP="0008636C">
      <w:pPr>
        <w:spacing w:before="100" w:beforeAutospacing="1" w:after="100" w:afterAutospacing="1" w:line="240" w:lineRule="auto"/>
        <w:rPr>
          <w:rFonts w:ascii="Times New Roman" w:eastAsia="Times New Roman" w:hAnsi="Times New Roman" w:cs="Times New Roman"/>
          <w:sz w:val="24"/>
          <w:szCs w:val="24"/>
          <w:lang w:eastAsia="es-CO"/>
        </w:rPr>
      </w:pPr>
    </w:p>
    <w:p w:rsidR="0008636C" w:rsidRDefault="0008636C" w:rsidP="0008636C">
      <w:pPr>
        <w:spacing w:before="100" w:beforeAutospacing="1" w:after="100" w:afterAutospacing="1" w:line="240" w:lineRule="auto"/>
        <w:rPr>
          <w:rFonts w:ascii="Times New Roman" w:eastAsia="Times New Roman" w:hAnsi="Times New Roman" w:cs="Times New Roman"/>
          <w:sz w:val="24"/>
          <w:szCs w:val="24"/>
          <w:lang w:eastAsia="es-CO"/>
        </w:rPr>
      </w:pPr>
    </w:p>
    <w:p w:rsidR="0008636C" w:rsidRDefault="0008636C" w:rsidP="0008636C">
      <w:pPr>
        <w:spacing w:before="100" w:beforeAutospacing="1" w:after="100" w:afterAutospacing="1" w:line="240" w:lineRule="auto"/>
        <w:rPr>
          <w:rFonts w:ascii="Times New Roman" w:eastAsia="Times New Roman" w:hAnsi="Times New Roman" w:cs="Times New Roman"/>
          <w:sz w:val="24"/>
          <w:szCs w:val="24"/>
          <w:lang w:eastAsia="es-CO"/>
        </w:rPr>
      </w:pPr>
    </w:p>
    <w:p w:rsidR="0008636C" w:rsidRDefault="0008636C" w:rsidP="0008636C">
      <w:pPr>
        <w:spacing w:before="100" w:beforeAutospacing="1" w:after="100" w:afterAutospacing="1" w:line="240" w:lineRule="auto"/>
        <w:rPr>
          <w:rFonts w:ascii="Times New Roman" w:eastAsia="Times New Roman" w:hAnsi="Times New Roman" w:cs="Times New Roman"/>
          <w:sz w:val="24"/>
          <w:szCs w:val="24"/>
          <w:lang w:eastAsia="es-CO"/>
        </w:rPr>
      </w:pPr>
    </w:p>
    <w:p w:rsidR="0008636C" w:rsidRDefault="0008636C" w:rsidP="0008636C">
      <w:pPr>
        <w:spacing w:before="100" w:beforeAutospacing="1" w:after="100" w:afterAutospacing="1" w:line="240" w:lineRule="auto"/>
        <w:rPr>
          <w:rFonts w:ascii="Times New Roman" w:eastAsia="Times New Roman" w:hAnsi="Times New Roman" w:cs="Times New Roman"/>
          <w:sz w:val="24"/>
          <w:szCs w:val="24"/>
          <w:lang w:eastAsia="es-CO"/>
        </w:rPr>
      </w:pPr>
    </w:p>
    <w:p w:rsidR="0008636C" w:rsidRDefault="0008636C" w:rsidP="0008636C">
      <w:pPr>
        <w:spacing w:before="100" w:beforeAutospacing="1" w:after="100" w:afterAutospacing="1" w:line="240" w:lineRule="auto"/>
        <w:rPr>
          <w:rFonts w:ascii="Times New Roman" w:eastAsia="Times New Roman" w:hAnsi="Times New Roman" w:cs="Times New Roman"/>
          <w:sz w:val="24"/>
          <w:szCs w:val="24"/>
          <w:lang w:eastAsia="es-CO"/>
        </w:rPr>
      </w:pPr>
    </w:p>
    <w:p w:rsidR="0008636C" w:rsidRDefault="0008636C" w:rsidP="0008636C">
      <w:pPr>
        <w:spacing w:before="100" w:beforeAutospacing="1" w:after="100" w:afterAutospacing="1" w:line="240" w:lineRule="auto"/>
        <w:rPr>
          <w:rFonts w:ascii="Times New Roman" w:eastAsia="Times New Roman" w:hAnsi="Times New Roman" w:cs="Times New Roman"/>
          <w:sz w:val="24"/>
          <w:szCs w:val="24"/>
          <w:lang w:eastAsia="es-CO"/>
        </w:rPr>
      </w:pPr>
    </w:p>
    <w:p w:rsidR="0008636C" w:rsidRPr="0008636C" w:rsidRDefault="0008636C" w:rsidP="0008636C">
      <w:pPr>
        <w:spacing w:before="100" w:beforeAutospacing="1" w:after="100" w:afterAutospacing="1" w:line="240" w:lineRule="auto"/>
        <w:rPr>
          <w:rFonts w:ascii="Times New Roman" w:eastAsia="Times New Roman" w:hAnsi="Times New Roman" w:cs="Times New Roman"/>
          <w:sz w:val="24"/>
          <w:szCs w:val="24"/>
          <w:lang w:eastAsia="es-CO"/>
        </w:rPr>
      </w:pPr>
      <w:r w:rsidRPr="0008636C">
        <w:rPr>
          <w:rFonts w:ascii="Times New Roman" w:eastAsia="Times New Roman" w:hAnsi="Times New Roman" w:cs="Times New Roman"/>
          <w:sz w:val="24"/>
          <w:szCs w:val="24"/>
          <w:lang w:eastAsia="es-CO"/>
        </w:rPr>
        <w:t xml:space="preserve">Hay por ahí alguna empresa o proyecto más que intenta llevar la máxima calidad de reproducción hasta nuestros bolsillos, pero es </w:t>
      </w:r>
      <w:r w:rsidRPr="0008636C">
        <w:rPr>
          <w:rFonts w:ascii="Times New Roman" w:eastAsia="Times New Roman" w:hAnsi="Times New Roman" w:cs="Times New Roman"/>
          <w:b/>
          <w:bCs/>
          <w:sz w:val="24"/>
          <w:szCs w:val="24"/>
          <w:lang w:eastAsia="es-CO"/>
        </w:rPr>
        <w:t>Sony</w:t>
      </w:r>
      <w:r w:rsidRPr="0008636C">
        <w:rPr>
          <w:rFonts w:ascii="Times New Roman" w:eastAsia="Times New Roman" w:hAnsi="Times New Roman" w:cs="Times New Roman"/>
          <w:sz w:val="24"/>
          <w:szCs w:val="24"/>
          <w:lang w:eastAsia="es-CO"/>
        </w:rPr>
        <w:t xml:space="preserve"> la que lo ha materializado de forma más </w:t>
      </w:r>
      <w:proofErr w:type="gramStart"/>
      <w:r w:rsidRPr="0008636C">
        <w:rPr>
          <w:rFonts w:ascii="Times New Roman" w:eastAsia="Times New Roman" w:hAnsi="Times New Roman" w:cs="Times New Roman"/>
          <w:sz w:val="24"/>
          <w:szCs w:val="24"/>
          <w:lang w:eastAsia="es-CO"/>
        </w:rPr>
        <w:t>llamativa</w:t>
      </w:r>
      <w:proofErr w:type="gramEnd"/>
      <w:r w:rsidRPr="0008636C">
        <w:rPr>
          <w:rFonts w:ascii="Times New Roman" w:eastAsia="Times New Roman" w:hAnsi="Times New Roman" w:cs="Times New Roman"/>
          <w:sz w:val="24"/>
          <w:szCs w:val="24"/>
          <w:lang w:eastAsia="es-CO"/>
        </w:rPr>
        <w:t xml:space="preserve"> con </w:t>
      </w:r>
      <w:hyperlink r:id="rId21" w:history="1">
        <w:r w:rsidRPr="0008636C">
          <w:rPr>
            <w:rFonts w:ascii="Times New Roman" w:eastAsia="Times New Roman" w:hAnsi="Times New Roman" w:cs="Times New Roman"/>
            <w:color w:val="0000FF"/>
            <w:sz w:val="24"/>
            <w:szCs w:val="24"/>
            <w:u w:val="single"/>
            <w:lang w:eastAsia="es-CO"/>
          </w:rPr>
          <w:t>su familia Walkman</w:t>
        </w:r>
      </w:hyperlink>
      <w:r w:rsidRPr="0008636C">
        <w:rPr>
          <w:rFonts w:ascii="Times New Roman" w:eastAsia="Times New Roman" w:hAnsi="Times New Roman" w:cs="Times New Roman"/>
          <w:sz w:val="24"/>
          <w:szCs w:val="24"/>
          <w:lang w:eastAsia="es-CO"/>
        </w:rPr>
        <w:t xml:space="preserve"> de dispositivos. Los japoneses no están solos, sus compatriotas de </w:t>
      </w:r>
      <w:proofErr w:type="spellStart"/>
      <w:r w:rsidRPr="0008636C">
        <w:rPr>
          <w:rFonts w:ascii="Times New Roman" w:eastAsia="Times New Roman" w:hAnsi="Times New Roman" w:cs="Times New Roman"/>
          <w:b/>
          <w:bCs/>
          <w:sz w:val="24"/>
          <w:szCs w:val="24"/>
          <w:lang w:eastAsia="es-CO"/>
        </w:rPr>
        <w:t>Pioneer</w:t>
      </w:r>
      <w:proofErr w:type="spellEnd"/>
      <w:r w:rsidRPr="0008636C">
        <w:rPr>
          <w:rFonts w:ascii="Times New Roman" w:eastAsia="Times New Roman" w:hAnsi="Times New Roman" w:cs="Times New Roman"/>
          <w:sz w:val="24"/>
          <w:szCs w:val="24"/>
          <w:lang w:eastAsia="es-CO"/>
        </w:rPr>
        <w:t xml:space="preserve"> disparan en la misma dirección.</w:t>
      </w:r>
    </w:p>
    <w:p w:rsidR="0008636C" w:rsidRPr="0008636C" w:rsidRDefault="0008636C" w:rsidP="0008636C">
      <w:pPr>
        <w:spacing w:before="100" w:beforeAutospacing="1" w:after="100" w:afterAutospacing="1" w:line="240" w:lineRule="auto"/>
        <w:rPr>
          <w:rFonts w:ascii="Times New Roman" w:eastAsia="Times New Roman" w:hAnsi="Times New Roman" w:cs="Times New Roman"/>
          <w:sz w:val="24"/>
          <w:szCs w:val="24"/>
          <w:lang w:eastAsia="es-CO"/>
        </w:rPr>
      </w:pPr>
      <w:r w:rsidRPr="0008636C">
        <w:rPr>
          <w:rFonts w:ascii="Times New Roman" w:eastAsia="Times New Roman" w:hAnsi="Times New Roman" w:cs="Times New Roman"/>
          <w:sz w:val="24"/>
          <w:szCs w:val="24"/>
          <w:lang w:eastAsia="es-CO"/>
        </w:rPr>
        <w:t xml:space="preserve">Los teléfonos inteligentes han hecho mucho daño a los reproductores, pero aquí debemos entender que estamos ante productos en los que se busca la alta resolución de sonido, la máxima calidad como “fuente de sonido móvil”. Por productos así parece que hay gente dispuesta a pagar la diferencia, y un buen ejemplo puede ser el </w:t>
      </w:r>
      <w:proofErr w:type="spellStart"/>
      <w:r w:rsidRPr="0008636C">
        <w:rPr>
          <w:rFonts w:ascii="Times New Roman" w:eastAsia="Times New Roman" w:hAnsi="Times New Roman" w:cs="Times New Roman"/>
          <w:b/>
          <w:bCs/>
          <w:sz w:val="24"/>
          <w:szCs w:val="24"/>
          <w:lang w:eastAsia="es-CO"/>
        </w:rPr>
        <w:t>Pioneer</w:t>
      </w:r>
      <w:proofErr w:type="spellEnd"/>
      <w:r w:rsidRPr="0008636C">
        <w:rPr>
          <w:rFonts w:ascii="Times New Roman" w:eastAsia="Times New Roman" w:hAnsi="Times New Roman" w:cs="Times New Roman"/>
          <w:b/>
          <w:bCs/>
          <w:sz w:val="24"/>
          <w:szCs w:val="24"/>
          <w:lang w:eastAsia="es-CO"/>
        </w:rPr>
        <w:t xml:space="preserve"> XDP-100R</w:t>
      </w:r>
      <w:r w:rsidRPr="0008636C">
        <w:rPr>
          <w:rFonts w:ascii="Times New Roman" w:eastAsia="Times New Roman" w:hAnsi="Times New Roman" w:cs="Times New Roman"/>
          <w:sz w:val="24"/>
          <w:szCs w:val="24"/>
          <w:lang w:eastAsia="es-CO"/>
        </w:rPr>
        <w:t>.</w:t>
      </w:r>
    </w:p>
    <w:p w:rsidR="0008636C" w:rsidRPr="0008636C" w:rsidRDefault="0008636C" w:rsidP="0008636C">
      <w:pPr>
        <w:spacing w:before="100" w:beforeAutospacing="1" w:after="100" w:afterAutospacing="1" w:line="240" w:lineRule="auto"/>
        <w:rPr>
          <w:rFonts w:ascii="Times New Roman" w:eastAsia="Times New Roman" w:hAnsi="Times New Roman" w:cs="Times New Roman"/>
          <w:sz w:val="24"/>
          <w:szCs w:val="24"/>
          <w:lang w:eastAsia="es-CO"/>
        </w:rPr>
      </w:pPr>
      <w:r w:rsidRPr="0008636C">
        <w:rPr>
          <w:rFonts w:ascii="Times New Roman" w:eastAsia="Times New Roman" w:hAnsi="Times New Roman" w:cs="Times New Roman"/>
          <w:sz w:val="24"/>
          <w:szCs w:val="24"/>
          <w:lang w:eastAsia="es-CO"/>
        </w:rPr>
        <w:t xml:space="preserve">Para el que esté dispuesto a pagarlo, Sony y </w:t>
      </w:r>
      <w:proofErr w:type="spellStart"/>
      <w:r w:rsidRPr="0008636C">
        <w:rPr>
          <w:rFonts w:ascii="Times New Roman" w:eastAsia="Times New Roman" w:hAnsi="Times New Roman" w:cs="Times New Roman"/>
          <w:sz w:val="24"/>
          <w:szCs w:val="24"/>
          <w:lang w:eastAsia="es-CO"/>
        </w:rPr>
        <w:t>Pioneer</w:t>
      </w:r>
      <w:proofErr w:type="spellEnd"/>
      <w:r w:rsidRPr="0008636C">
        <w:rPr>
          <w:rFonts w:ascii="Times New Roman" w:eastAsia="Times New Roman" w:hAnsi="Times New Roman" w:cs="Times New Roman"/>
          <w:sz w:val="24"/>
          <w:szCs w:val="24"/>
          <w:lang w:eastAsia="es-CO"/>
        </w:rPr>
        <w:t xml:space="preserve"> ofrecen reproductores portátiles con sonido "Hi-Res. </w:t>
      </w:r>
      <w:proofErr w:type="spellStart"/>
      <w:r w:rsidRPr="0008636C">
        <w:rPr>
          <w:rFonts w:ascii="Times New Roman" w:eastAsia="Times New Roman" w:hAnsi="Times New Roman" w:cs="Times New Roman"/>
          <w:sz w:val="24"/>
          <w:szCs w:val="24"/>
          <w:lang w:eastAsia="es-CO"/>
        </w:rPr>
        <w:t>Android</w:t>
      </w:r>
      <w:proofErr w:type="spellEnd"/>
      <w:r w:rsidRPr="0008636C">
        <w:rPr>
          <w:rFonts w:ascii="Times New Roman" w:eastAsia="Times New Roman" w:hAnsi="Times New Roman" w:cs="Times New Roman"/>
          <w:sz w:val="24"/>
          <w:szCs w:val="24"/>
          <w:lang w:eastAsia="es-CO"/>
        </w:rPr>
        <w:t xml:space="preserve"> es el sistema elegido"</w:t>
      </w:r>
    </w:p>
    <w:p w:rsidR="0008636C" w:rsidRPr="0008636C" w:rsidRDefault="0008636C" w:rsidP="0008636C">
      <w:pPr>
        <w:spacing w:after="0" w:line="240" w:lineRule="auto"/>
        <w:rPr>
          <w:rFonts w:ascii="Times New Roman" w:eastAsia="Times New Roman" w:hAnsi="Times New Roman" w:cs="Times New Roman"/>
          <w:sz w:val="24"/>
          <w:szCs w:val="24"/>
          <w:lang w:eastAsia="es-CO"/>
        </w:rPr>
      </w:pPr>
      <w:r w:rsidRPr="0008636C">
        <w:rPr>
          <w:rFonts w:ascii="Times New Roman" w:eastAsia="Times New Roman" w:hAnsi="Times New Roman" w:cs="Times New Roman"/>
          <w:sz w:val="24"/>
          <w:szCs w:val="24"/>
          <w:lang w:eastAsia="es-CO"/>
        </w:rPr>
        <w:t xml:space="preserve">Acorde con el producto de gama alta que es, por precio y posibilidades, está </w:t>
      </w:r>
      <w:r w:rsidRPr="0008636C">
        <w:rPr>
          <w:rFonts w:ascii="Times New Roman" w:eastAsia="Times New Roman" w:hAnsi="Times New Roman" w:cs="Times New Roman"/>
          <w:b/>
          <w:bCs/>
          <w:sz w:val="24"/>
          <w:szCs w:val="24"/>
          <w:lang w:eastAsia="es-CO"/>
        </w:rPr>
        <w:t>confeccionado en aluminio</w:t>
      </w:r>
      <w:r w:rsidRPr="0008636C">
        <w:rPr>
          <w:rFonts w:ascii="Times New Roman" w:eastAsia="Times New Roman" w:hAnsi="Times New Roman" w:cs="Times New Roman"/>
          <w:sz w:val="24"/>
          <w:szCs w:val="24"/>
          <w:lang w:eastAsia="es-CO"/>
        </w:rPr>
        <w:t xml:space="preserve">, con unas llamativas protecciones - y asa - alrededor del marco. Para mi gusto afean el diseño, pero afortunadamente se pueden quitar. No es precisamente un peso ligero, con </w:t>
      </w:r>
      <w:r w:rsidRPr="0008636C">
        <w:rPr>
          <w:rFonts w:ascii="Times New Roman" w:eastAsia="Times New Roman" w:hAnsi="Times New Roman" w:cs="Times New Roman"/>
          <w:b/>
          <w:bCs/>
          <w:sz w:val="24"/>
          <w:szCs w:val="24"/>
          <w:lang w:eastAsia="es-CO"/>
        </w:rPr>
        <w:t>198 gramos</w:t>
      </w:r>
      <w:r w:rsidRPr="0008636C">
        <w:rPr>
          <w:rFonts w:ascii="Times New Roman" w:eastAsia="Times New Roman" w:hAnsi="Times New Roman" w:cs="Times New Roman"/>
          <w:sz w:val="24"/>
          <w:szCs w:val="24"/>
          <w:lang w:eastAsia="es-CO"/>
        </w:rPr>
        <w:t>.</w:t>
      </w:r>
    </w:p>
    <w:p w:rsidR="0008636C" w:rsidRPr="0008636C" w:rsidRDefault="0008636C" w:rsidP="0008636C">
      <w:pPr>
        <w:spacing w:before="100" w:beforeAutospacing="1" w:after="100" w:afterAutospacing="1" w:line="240" w:lineRule="auto"/>
        <w:rPr>
          <w:rFonts w:ascii="Times New Roman" w:eastAsia="Times New Roman" w:hAnsi="Times New Roman" w:cs="Times New Roman"/>
          <w:sz w:val="24"/>
          <w:szCs w:val="24"/>
          <w:lang w:eastAsia="es-CO"/>
        </w:rPr>
      </w:pPr>
      <w:r w:rsidRPr="0008636C">
        <w:rPr>
          <w:rFonts w:ascii="Times New Roman" w:eastAsia="Times New Roman" w:hAnsi="Times New Roman" w:cs="Times New Roman"/>
          <w:sz w:val="24"/>
          <w:szCs w:val="24"/>
          <w:lang w:eastAsia="es-CO"/>
        </w:rPr>
        <w:t xml:space="preserve">En el frontal tenemos una pantalla de </w:t>
      </w:r>
      <w:r w:rsidRPr="0008636C">
        <w:rPr>
          <w:rFonts w:ascii="Times New Roman" w:eastAsia="Times New Roman" w:hAnsi="Times New Roman" w:cs="Times New Roman"/>
          <w:b/>
          <w:bCs/>
          <w:sz w:val="24"/>
          <w:szCs w:val="24"/>
          <w:lang w:eastAsia="es-CO"/>
        </w:rPr>
        <w:t>4,7 pulgadas</w:t>
      </w:r>
      <w:r w:rsidRPr="0008636C">
        <w:rPr>
          <w:rFonts w:ascii="Times New Roman" w:eastAsia="Times New Roman" w:hAnsi="Times New Roman" w:cs="Times New Roman"/>
          <w:sz w:val="24"/>
          <w:szCs w:val="24"/>
          <w:lang w:eastAsia="es-CO"/>
        </w:rPr>
        <w:t xml:space="preserve"> con resolución 720p que se encargará de dar vida al sistema que los japoneses han creado sobre </w:t>
      </w:r>
      <w:proofErr w:type="spellStart"/>
      <w:r w:rsidRPr="0008636C">
        <w:rPr>
          <w:rFonts w:ascii="Times New Roman" w:eastAsia="Times New Roman" w:hAnsi="Times New Roman" w:cs="Times New Roman"/>
          <w:b/>
          <w:bCs/>
          <w:sz w:val="24"/>
          <w:szCs w:val="24"/>
          <w:lang w:eastAsia="es-CO"/>
        </w:rPr>
        <w:t>Android</w:t>
      </w:r>
      <w:proofErr w:type="spellEnd"/>
      <w:r w:rsidRPr="0008636C">
        <w:rPr>
          <w:rFonts w:ascii="Times New Roman" w:eastAsia="Times New Roman" w:hAnsi="Times New Roman" w:cs="Times New Roman"/>
          <w:sz w:val="24"/>
          <w:szCs w:val="24"/>
          <w:lang w:eastAsia="es-CO"/>
        </w:rPr>
        <w:t xml:space="preserve">. Ahí habrá aplicaciones para reproducir formatos sin pérdidas como FLAC, MQA o ALAC, sin cerrar las puertas a las aplicaciones habituales de </w:t>
      </w:r>
      <w:proofErr w:type="spellStart"/>
      <w:r w:rsidRPr="0008636C">
        <w:rPr>
          <w:rFonts w:ascii="Times New Roman" w:eastAsia="Times New Roman" w:hAnsi="Times New Roman" w:cs="Times New Roman"/>
          <w:sz w:val="24"/>
          <w:szCs w:val="24"/>
          <w:lang w:eastAsia="es-CO"/>
        </w:rPr>
        <w:t>streaming</w:t>
      </w:r>
      <w:proofErr w:type="spellEnd"/>
      <w:r w:rsidRPr="0008636C">
        <w:rPr>
          <w:rFonts w:ascii="Times New Roman" w:eastAsia="Times New Roman" w:hAnsi="Times New Roman" w:cs="Times New Roman"/>
          <w:sz w:val="24"/>
          <w:szCs w:val="24"/>
          <w:lang w:eastAsia="es-CO"/>
        </w:rPr>
        <w:t xml:space="preserve"> que nos encontramos en Google Play.</w:t>
      </w:r>
    </w:p>
    <w:p w:rsidR="0008636C" w:rsidRPr="0008636C" w:rsidRDefault="0008636C" w:rsidP="0008636C">
      <w:pPr>
        <w:spacing w:before="100" w:beforeAutospacing="1" w:after="100" w:afterAutospacing="1" w:line="240" w:lineRule="auto"/>
        <w:rPr>
          <w:rFonts w:ascii="Times New Roman" w:eastAsia="Times New Roman" w:hAnsi="Times New Roman" w:cs="Times New Roman"/>
          <w:sz w:val="24"/>
          <w:szCs w:val="24"/>
          <w:lang w:eastAsia="es-CO"/>
        </w:rPr>
      </w:pPr>
      <w:r w:rsidRPr="0008636C">
        <w:rPr>
          <w:rFonts w:ascii="Times New Roman" w:eastAsia="Times New Roman" w:hAnsi="Times New Roman" w:cs="Times New Roman"/>
          <w:sz w:val="24"/>
          <w:szCs w:val="24"/>
          <w:lang w:eastAsia="es-CO"/>
        </w:rPr>
        <w:t xml:space="preserve">El reproductor cuenta con </w:t>
      </w:r>
      <w:r w:rsidRPr="0008636C">
        <w:rPr>
          <w:rFonts w:ascii="Times New Roman" w:eastAsia="Times New Roman" w:hAnsi="Times New Roman" w:cs="Times New Roman"/>
          <w:b/>
          <w:bCs/>
          <w:sz w:val="24"/>
          <w:szCs w:val="24"/>
          <w:lang w:eastAsia="es-CO"/>
        </w:rPr>
        <w:t>32GB</w:t>
      </w:r>
      <w:r w:rsidRPr="0008636C">
        <w:rPr>
          <w:rFonts w:ascii="Times New Roman" w:eastAsia="Times New Roman" w:hAnsi="Times New Roman" w:cs="Times New Roman"/>
          <w:sz w:val="24"/>
          <w:szCs w:val="24"/>
          <w:lang w:eastAsia="es-CO"/>
        </w:rPr>
        <w:t xml:space="preserve"> de memoria interna, pero se le han habilitado </w:t>
      </w:r>
      <w:r w:rsidRPr="0008636C">
        <w:rPr>
          <w:rFonts w:ascii="Times New Roman" w:eastAsia="Times New Roman" w:hAnsi="Times New Roman" w:cs="Times New Roman"/>
          <w:b/>
          <w:bCs/>
          <w:sz w:val="24"/>
          <w:szCs w:val="24"/>
          <w:lang w:eastAsia="es-CO"/>
        </w:rPr>
        <w:t xml:space="preserve">un par de ranuras </w:t>
      </w:r>
      <w:proofErr w:type="spellStart"/>
      <w:r w:rsidRPr="0008636C">
        <w:rPr>
          <w:rFonts w:ascii="Times New Roman" w:eastAsia="Times New Roman" w:hAnsi="Times New Roman" w:cs="Times New Roman"/>
          <w:b/>
          <w:bCs/>
          <w:sz w:val="24"/>
          <w:szCs w:val="24"/>
          <w:lang w:eastAsia="es-CO"/>
        </w:rPr>
        <w:t>microSD</w:t>
      </w:r>
      <w:proofErr w:type="spellEnd"/>
      <w:r w:rsidRPr="0008636C">
        <w:rPr>
          <w:rFonts w:ascii="Times New Roman" w:eastAsia="Times New Roman" w:hAnsi="Times New Roman" w:cs="Times New Roman"/>
          <w:sz w:val="24"/>
          <w:szCs w:val="24"/>
          <w:lang w:eastAsia="es-CO"/>
        </w:rPr>
        <w:t xml:space="preserve"> para que expandamos esa cantidad. Cada una de ellas puede leer hasta 128GB. La vida útil del dispositivo es de unas diez horas con la carga completa.</w:t>
      </w:r>
    </w:p>
    <w:p w:rsidR="0008636C" w:rsidRPr="0008636C" w:rsidRDefault="0008636C" w:rsidP="0008636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noProof/>
          <w:sz w:val="24"/>
          <w:szCs w:val="24"/>
          <w:lang w:eastAsia="es-CO"/>
        </w:rPr>
        <w:lastRenderedPageBreak/>
        <w:drawing>
          <wp:inline distT="0" distB="0" distL="0" distR="0">
            <wp:extent cx="4348480" cy="4433570"/>
            <wp:effectExtent l="0" t="0" r="0" b="5080"/>
            <wp:docPr id="1" name="Imagen 1" descr="Img Xdp 100r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 Xdp 100r 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48480" cy="4433570"/>
                    </a:xfrm>
                    <a:prstGeom prst="rect">
                      <a:avLst/>
                    </a:prstGeom>
                    <a:noFill/>
                    <a:ln>
                      <a:noFill/>
                    </a:ln>
                  </pic:spPr>
                </pic:pic>
              </a:graphicData>
            </a:graphic>
          </wp:inline>
        </w:drawing>
      </w:r>
    </w:p>
    <w:p w:rsidR="0008636C" w:rsidRPr="0008636C" w:rsidRDefault="0008636C" w:rsidP="0008636C">
      <w:pPr>
        <w:spacing w:before="100" w:beforeAutospacing="1" w:after="100" w:afterAutospacing="1" w:line="240" w:lineRule="auto"/>
        <w:rPr>
          <w:rFonts w:ascii="Times New Roman" w:eastAsia="Times New Roman" w:hAnsi="Times New Roman" w:cs="Times New Roman"/>
          <w:sz w:val="24"/>
          <w:szCs w:val="24"/>
          <w:lang w:eastAsia="es-CO"/>
        </w:rPr>
      </w:pPr>
      <w:r w:rsidRPr="0008636C">
        <w:rPr>
          <w:rFonts w:ascii="Times New Roman" w:eastAsia="Times New Roman" w:hAnsi="Times New Roman" w:cs="Times New Roman"/>
          <w:sz w:val="24"/>
          <w:szCs w:val="24"/>
          <w:lang w:eastAsia="es-CO"/>
        </w:rPr>
        <w:t xml:space="preserve">Internamente seguro que habría muchas cosas que contar, pero por ahora solo sabemos que hay un par de circuiterías diferenciadas, una de ellas para el software en general, otra capitaneada por </w:t>
      </w:r>
      <w:r w:rsidRPr="0008636C">
        <w:rPr>
          <w:rFonts w:ascii="Times New Roman" w:eastAsia="Times New Roman" w:hAnsi="Times New Roman" w:cs="Times New Roman"/>
          <w:b/>
          <w:bCs/>
          <w:sz w:val="24"/>
          <w:szCs w:val="24"/>
          <w:lang w:eastAsia="es-CO"/>
        </w:rPr>
        <w:t>un DSP, dedicada exclusivamente al sonido</w:t>
      </w:r>
      <w:r w:rsidRPr="0008636C">
        <w:rPr>
          <w:rFonts w:ascii="Times New Roman" w:eastAsia="Times New Roman" w:hAnsi="Times New Roman" w:cs="Times New Roman"/>
          <w:sz w:val="24"/>
          <w:szCs w:val="24"/>
          <w:lang w:eastAsia="es-CO"/>
        </w:rPr>
        <w:t>.</w:t>
      </w:r>
    </w:p>
    <w:p w:rsidR="0008636C" w:rsidRPr="0008636C" w:rsidRDefault="0008636C" w:rsidP="0008636C">
      <w:pPr>
        <w:spacing w:before="100" w:beforeAutospacing="1" w:after="100" w:afterAutospacing="1" w:line="240" w:lineRule="auto"/>
        <w:rPr>
          <w:rFonts w:ascii="Times New Roman" w:eastAsia="Times New Roman" w:hAnsi="Times New Roman" w:cs="Times New Roman"/>
          <w:sz w:val="24"/>
          <w:szCs w:val="24"/>
          <w:lang w:eastAsia="es-CO"/>
        </w:rPr>
      </w:pPr>
      <w:r w:rsidRPr="0008636C">
        <w:rPr>
          <w:rFonts w:ascii="Times New Roman" w:eastAsia="Times New Roman" w:hAnsi="Times New Roman" w:cs="Times New Roman"/>
          <w:sz w:val="24"/>
          <w:szCs w:val="24"/>
          <w:lang w:eastAsia="es-CO"/>
        </w:rPr>
        <w:t xml:space="preserve">¿Cuánto cuesta el XDP-100R? Pues </w:t>
      </w:r>
      <w:proofErr w:type="spellStart"/>
      <w:r w:rsidRPr="0008636C">
        <w:rPr>
          <w:rFonts w:ascii="Times New Roman" w:eastAsia="Times New Roman" w:hAnsi="Times New Roman" w:cs="Times New Roman"/>
          <w:sz w:val="24"/>
          <w:szCs w:val="24"/>
          <w:lang w:eastAsia="es-CO"/>
        </w:rPr>
        <w:t>Pioneer</w:t>
      </w:r>
      <w:proofErr w:type="spellEnd"/>
      <w:r w:rsidRPr="0008636C">
        <w:rPr>
          <w:rFonts w:ascii="Times New Roman" w:eastAsia="Times New Roman" w:hAnsi="Times New Roman" w:cs="Times New Roman"/>
          <w:sz w:val="24"/>
          <w:szCs w:val="24"/>
          <w:lang w:eastAsia="es-CO"/>
        </w:rPr>
        <w:t xml:space="preserve"> lo van a vender en Japón - en noviembre - a un precio </w:t>
      </w:r>
      <w:r w:rsidRPr="0008636C">
        <w:rPr>
          <w:rFonts w:ascii="Times New Roman" w:eastAsia="Times New Roman" w:hAnsi="Times New Roman" w:cs="Times New Roman"/>
          <w:b/>
          <w:bCs/>
          <w:sz w:val="24"/>
          <w:szCs w:val="24"/>
          <w:lang w:eastAsia="es-CO"/>
        </w:rPr>
        <w:t>algo superior a los 600 euros</w:t>
      </w:r>
      <w:r w:rsidRPr="0008636C">
        <w:rPr>
          <w:rFonts w:ascii="Times New Roman" w:eastAsia="Times New Roman" w:hAnsi="Times New Roman" w:cs="Times New Roman"/>
          <w:sz w:val="24"/>
          <w:szCs w:val="24"/>
          <w:lang w:eastAsia="es-CO"/>
        </w:rPr>
        <w:t xml:space="preserve">, que es alto pero bastante menos que lo que pide Sony por su </w:t>
      </w:r>
      <w:hyperlink r:id="rId23" w:history="1">
        <w:r w:rsidRPr="0008636C">
          <w:rPr>
            <w:rFonts w:ascii="Times New Roman" w:eastAsia="Times New Roman" w:hAnsi="Times New Roman" w:cs="Times New Roman"/>
            <w:color w:val="0000FF"/>
            <w:sz w:val="24"/>
            <w:szCs w:val="24"/>
            <w:u w:val="single"/>
            <w:lang w:eastAsia="es-CO"/>
          </w:rPr>
          <w:t>Walkman ZX2</w:t>
        </w:r>
      </w:hyperlink>
      <w:r w:rsidRPr="0008636C">
        <w:rPr>
          <w:rFonts w:ascii="Times New Roman" w:eastAsia="Times New Roman" w:hAnsi="Times New Roman" w:cs="Times New Roman"/>
          <w:sz w:val="24"/>
          <w:szCs w:val="24"/>
          <w:lang w:eastAsia="es-CO"/>
        </w:rPr>
        <w:t>, más cercano a los 1.200 euros. Estará disponible en color negro y plata.</w:t>
      </w:r>
    </w:p>
    <w:p w:rsidR="008451A4" w:rsidRDefault="008451A4"/>
    <w:sectPr w:rsidR="008451A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7D7003"/>
    <w:multiLevelType w:val="multilevel"/>
    <w:tmpl w:val="F5EE3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2031CE8"/>
    <w:multiLevelType w:val="multilevel"/>
    <w:tmpl w:val="6EA06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36C"/>
    <w:rsid w:val="0008636C"/>
    <w:rsid w:val="008451A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0863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link w:val="Ttulo2Car"/>
    <w:uiPriority w:val="9"/>
    <w:qFormat/>
    <w:rsid w:val="0008636C"/>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08636C"/>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8636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08636C"/>
    <w:rPr>
      <w:b/>
      <w:bCs/>
    </w:rPr>
  </w:style>
  <w:style w:type="character" w:styleId="Hipervnculo">
    <w:name w:val="Hyperlink"/>
    <w:basedOn w:val="Fuentedeprrafopredeter"/>
    <w:uiPriority w:val="99"/>
    <w:semiHidden/>
    <w:unhideWhenUsed/>
    <w:rsid w:val="0008636C"/>
    <w:rPr>
      <w:color w:val="0000FF"/>
      <w:u w:val="single"/>
    </w:rPr>
  </w:style>
  <w:style w:type="paragraph" w:customStyle="1" w:styleId="sumarioderecha">
    <w:name w:val="sumario_derecha"/>
    <w:basedOn w:val="Normal"/>
    <w:rsid w:val="0008636C"/>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08636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8636C"/>
    <w:rPr>
      <w:rFonts w:ascii="Tahoma" w:hAnsi="Tahoma" w:cs="Tahoma"/>
      <w:sz w:val="16"/>
      <w:szCs w:val="16"/>
    </w:rPr>
  </w:style>
  <w:style w:type="character" w:customStyle="1" w:styleId="Ttulo1Car">
    <w:name w:val="Título 1 Car"/>
    <w:basedOn w:val="Fuentedeprrafopredeter"/>
    <w:link w:val="Ttulo1"/>
    <w:uiPriority w:val="9"/>
    <w:rsid w:val="0008636C"/>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rsid w:val="0008636C"/>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08636C"/>
    <w:rPr>
      <w:rFonts w:ascii="Times New Roman" w:eastAsia="Times New Roman" w:hAnsi="Times New Roman" w:cs="Times New Roman"/>
      <w:b/>
      <w:bCs/>
      <w:sz w:val="27"/>
      <w:szCs w:val="27"/>
      <w:lang w:eastAsia="es-CO"/>
    </w:rPr>
  </w:style>
  <w:style w:type="paragraph" w:styleId="z-Principiodelformulario">
    <w:name w:val="HTML Top of Form"/>
    <w:basedOn w:val="Normal"/>
    <w:next w:val="Normal"/>
    <w:link w:val="z-PrincipiodelformularioCar"/>
    <w:hidden/>
    <w:uiPriority w:val="99"/>
    <w:semiHidden/>
    <w:unhideWhenUsed/>
    <w:rsid w:val="0008636C"/>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sid w:val="0008636C"/>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rsid w:val="0008636C"/>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sid w:val="0008636C"/>
    <w:rPr>
      <w:rFonts w:ascii="Arial" w:eastAsia="Times New Roman" w:hAnsi="Arial" w:cs="Arial"/>
      <w:vanish/>
      <w:sz w:val="16"/>
      <w:szCs w:val="16"/>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0863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link w:val="Ttulo2Car"/>
    <w:uiPriority w:val="9"/>
    <w:qFormat/>
    <w:rsid w:val="0008636C"/>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08636C"/>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8636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08636C"/>
    <w:rPr>
      <w:b/>
      <w:bCs/>
    </w:rPr>
  </w:style>
  <w:style w:type="character" w:styleId="Hipervnculo">
    <w:name w:val="Hyperlink"/>
    <w:basedOn w:val="Fuentedeprrafopredeter"/>
    <w:uiPriority w:val="99"/>
    <w:semiHidden/>
    <w:unhideWhenUsed/>
    <w:rsid w:val="0008636C"/>
    <w:rPr>
      <w:color w:val="0000FF"/>
      <w:u w:val="single"/>
    </w:rPr>
  </w:style>
  <w:style w:type="paragraph" w:customStyle="1" w:styleId="sumarioderecha">
    <w:name w:val="sumario_derecha"/>
    <w:basedOn w:val="Normal"/>
    <w:rsid w:val="0008636C"/>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08636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8636C"/>
    <w:rPr>
      <w:rFonts w:ascii="Tahoma" w:hAnsi="Tahoma" w:cs="Tahoma"/>
      <w:sz w:val="16"/>
      <w:szCs w:val="16"/>
    </w:rPr>
  </w:style>
  <w:style w:type="character" w:customStyle="1" w:styleId="Ttulo1Car">
    <w:name w:val="Título 1 Car"/>
    <w:basedOn w:val="Fuentedeprrafopredeter"/>
    <w:link w:val="Ttulo1"/>
    <w:uiPriority w:val="9"/>
    <w:rsid w:val="0008636C"/>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rsid w:val="0008636C"/>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08636C"/>
    <w:rPr>
      <w:rFonts w:ascii="Times New Roman" w:eastAsia="Times New Roman" w:hAnsi="Times New Roman" w:cs="Times New Roman"/>
      <w:b/>
      <w:bCs/>
      <w:sz w:val="27"/>
      <w:szCs w:val="27"/>
      <w:lang w:eastAsia="es-CO"/>
    </w:rPr>
  </w:style>
  <w:style w:type="paragraph" w:styleId="z-Principiodelformulario">
    <w:name w:val="HTML Top of Form"/>
    <w:basedOn w:val="Normal"/>
    <w:next w:val="Normal"/>
    <w:link w:val="z-PrincipiodelformularioCar"/>
    <w:hidden/>
    <w:uiPriority w:val="99"/>
    <w:semiHidden/>
    <w:unhideWhenUsed/>
    <w:rsid w:val="0008636C"/>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sid w:val="0008636C"/>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rsid w:val="0008636C"/>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sid w:val="0008636C"/>
    <w:rPr>
      <w:rFonts w:ascii="Arial" w:eastAsia="Times New Roman" w:hAnsi="Arial" w:cs="Arial"/>
      <w:vanish/>
      <w:sz w:val="16"/>
      <w:szCs w:val="16"/>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267055">
      <w:bodyDiv w:val="1"/>
      <w:marLeft w:val="0"/>
      <w:marRight w:val="0"/>
      <w:marTop w:val="0"/>
      <w:marBottom w:val="0"/>
      <w:divBdr>
        <w:top w:val="none" w:sz="0" w:space="0" w:color="auto"/>
        <w:left w:val="none" w:sz="0" w:space="0" w:color="auto"/>
        <w:bottom w:val="none" w:sz="0" w:space="0" w:color="auto"/>
        <w:right w:val="none" w:sz="0" w:space="0" w:color="auto"/>
      </w:divBdr>
      <w:divsChild>
        <w:div w:id="393236825">
          <w:marLeft w:val="0"/>
          <w:marRight w:val="0"/>
          <w:marTop w:val="0"/>
          <w:marBottom w:val="0"/>
          <w:divBdr>
            <w:top w:val="none" w:sz="0" w:space="0" w:color="auto"/>
            <w:left w:val="none" w:sz="0" w:space="0" w:color="auto"/>
            <w:bottom w:val="none" w:sz="0" w:space="0" w:color="auto"/>
            <w:right w:val="none" w:sz="0" w:space="0" w:color="auto"/>
          </w:divBdr>
          <w:divsChild>
            <w:div w:id="1920166216">
              <w:marLeft w:val="0"/>
              <w:marRight w:val="0"/>
              <w:marTop w:val="0"/>
              <w:marBottom w:val="0"/>
              <w:divBdr>
                <w:top w:val="none" w:sz="0" w:space="0" w:color="auto"/>
                <w:left w:val="none" w:sz="0" w:space="0" w:color="auto"/>
                <w:bottom w:val="none" w:sz="0" w:space="0" w:color="auto"/>
                <w:right w:val="none" w:sz="0" w:space="0" w:color="auto"/>
              </w:divBdr>
              <w:divsChild>
                <w:div w:id="685326747">
                  <w:marLeft w:val="0"/>
                  <w:marRight w:val="0"/>
                  <w:marTop w:val="0"/>
                  <w:marBottom w:val="0"/>
                  <w:divBdr>
                    <w:top w:val="none" w:sz="0" w:space="0" w:color="auto"/>
                    <w:left w:val="none" w:sz="0" w:space="0" w:color="auto"/>
                    <w:bottom w:val="none" w:sz="0" w:space="0" w:color="auto"/>
                    <w:right w:val="none" w:sz="0" w:space="0" w:color="auto"/>
                  </w:divBdr>
                  <w:divsChild>
                    <w:div w:id="2003309040">
                      <w:marLeft w:val="0"/>
                      <w:marRight w:val="0"/>
                      <w:marTop w:val="0"/>
                      <w:marBottom w:val="0"/>
                      <w:divBdr>
                        <w:top w:val="none" w:sz="0" w:space="0" w:color="auto"/>
                        <w:left w:val="none" w:sz="0" w:space="0" w:color="auto"/>
                        <w:bottom w:val="none" w:sz="0" w:space="0" w:color="auto"/>
                        <w:right w:val="none" w:sz="0" w:space="0" w:color="auto"/>
                      </w:divBdr>
                    </w:div>
                    <w:div w:id="2031838790">
                      <w:marLeft w:val="0"/>
                      <w:marRight w:val="0"/>
                      <w:marTop w:val="0"/>
                      <w:marBottom w:val="0"/>
                      <w:divBdr>
                        <w:top w:val="none" w:sz="0" w:space="0" w:color="auto"/>
                        <w:left w:val="none" w:sz="0" w:space="0" w:color="auto"/>
                        <w:bottom w:val="none" w:sz="0" w:space="0" w:color="auto"/>
                        <w:right w:val="none" w:sz="0" w:space="0" w:color="auto"/>
                      </w:divBdr>
                      <w:divsChild>
                        <w:div w:id="59042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324700">
          <w:marLeft w:val="0"/>
          <w:marRight w:val="0"/>
          <w:marTop w:val="0"/>
          <w:marBottom w:val="0"/>
          <w:divBdr>
            <w:top w:val="none" w:sz="0" w:space="0" w:color="auto"/>
            <w:left w:val="none" w:sz="0" w:space="0" w:color="auto"/>
            <w:bottom w:val="none" w:sz="0" w:space="0" w:color="auto"/>
            <w:right w:val="none" w:sz="0" w:space="0" w:color="auto"/>
          </w:divBdr>
          <w:divsChild>
            <w:div w:id="1511791585">
              <w:marLeft w:val="0"/>
              <w:marRight w:val="0"/>
              <w:marTop w:val="0"/>
              <w:marBottom w:val="0"/>
              <w:divBdr>
                <w:top w:val="none" w:sz="0" w:space="0" w:color="auto"/>
                <w:left w:val="none" w:sz="0" w:space="0" w:color="auto"/>
                <w:bottom w:val="none" w:sz="0" w:space="0" w:color="auto"/>
                <w:right w:val="none" w:sz="0" w:space="0" w:color="auto"/>
              </w:divBdr>
              <w:divsChild>
                <w:div w:id="930352325">
                  <w:marLeft w:val="0"/>
                  <w:marRight w:val="0"/>
                  <w:marTop w:val="0"/>
                  <w:marBottom w:val="0"/>
                  <w:divBdr>
                    <w:top w:val="none" w:sz="0" w:space="0" w:color="auto"/>
                    <w:left w:val="none" w:sz="0" w:space="0" w:color="auto"/>
                    <w:bottom w:val="none" w:sz="0" w:space="0" w:color="auto"/>
                    <w:right w:val="none" w:sz="0" w:space="0" w:color="auto"/>
                  </w:divBdr>
                  <w:divsChild>
                    <w:div w:id="2119182066">
                      <w:marLeft w:val="0"/>
                      <w:marRight w:val="0"/>
                      <w:marTop w:val="0"/>
                      <w:marBottom w:val="0"/>
                      <w:divBdr>
                        <w:top w:val="none" w:sz="0" w:space="0" w:color="auto"/>
                        <w:left w:val="none" w:sz="0" w:space="0" w:color="auto"/>
                        <w:bottom w:val="none" w:sz="0" w:space="0" w:color="auto"/>
                        <w:right w:val="none" w:sz="0" w:space="0" w:color="auto"/>
                      </w:divBdr>
                      <w:divsChild>
                        <w:div w:id="826434974">
                          <w:marLeft w:val="0"/>
                          <w:marRight w:val="0"/>
                          <w:marTop w:val="0"/>
                          <w:marBottom w:val="0"/>
                          <w:divBdr>
                            <w:top w:val="none" w:sz="0" w:space="0" w:color="auto"/>
                            <w:left w:val="none" w:sz="0" w:space="0" w:color="auto"/>
                            <w:bottom w:val="none" w:sz="0" w:space="0" w:color="auto"/>
                            <w:right w:val="none" w:sz="0" w:space="0" w:color="auto"/>
                          </w:divBdr>
                          <w:divsChild>
                            <w:div w:id="1719162097">
                              <w:marLeft w:val="0"/>
                              <w:marRight w:val="0"/>
                              <w:marTop w:val="0"/>
                              <w:marBottom w:val="0"/>
                              <w:divBdr>
                                <w:top w:val="none" w:sz="0" w:space="0" w:color="auto"/>
                                <w:left w:val="none" w:sz="0" w:space="0" w:color="auto"/>
                                <w:bottom w:val="none" w:sz="0" w:space="0" w:color="auto"/>
                                <w:right w:val="none" w:sz="0" w:space="0" w:color="auto"/>
                              </w:divBdr>
                              <w:divsChild>
                                <w:div w:id="158037950">
                                  <w:marLeft w:val="0"/>
                                  <w:marRight w:val="0"/>
                                  <w:marTop w:val="0"/>
                                  <w:marBottom w:val="0"/>
                                  <w:divBdr>
                                    <w:top w:val="none" w:sz="0" w:space="0" w:color="auto"/>
                                    <w:left w:val="none" w:sz="0" w:space="0" w:color="auto"/>
                                    <w:bottom w:val="none" w:sz="0" w:space="0" w:color="auto"/>
                                    <w:right w:val="none" w:sz="0" w:space="0" w:color="auto"/>
                                  </w:divBdr>
                                  <w:divsChild>
                                    <w:div w:id="147371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99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561518">
          <w:marLeft w:val="0"/>
          <w:marRight w:val="0"/>
          <w:marTop w:val="0"/>
          <w:marBottom w:val="0"/>
          <w:divBdr>
            <w:top w:val="none" w:sz="0" w:space="0" w:color="auto"/>
            <w:left w:val="none" w:sz="0" w:space="0" w:color="auto"/>
            <w:bottom w:val="none" w:sz="0" w:space="0" w:color="auto"/>
            <w:right w:val="none" w:sz="0" w:space="0" w:color="auto"/>
          </w:divBdr>
          <w:divsChild>
            <w:div w:id="685324159">
              <w:marLeft w:val="0"/>
              <w:marRight w:val="0"/>
              <w:marTop w:val="0"/>
              <w:marBottom w:val="0"/>
              <w:divBdr>
                <w:top w:val="none" w:sz="0" w:space="0" w:color="auto"/>
                <w:left w:val="none" w:sz="0" w:space="0" w:color="auto"/>
                <w:bottom w:val="none" w:sz="0" w:space="0" w:color="auto"/>
                <w:right w:val="none" w:sz="0" w:space="0" w:color="auto"/>
              </w:divBdr>
            </w:div>
          </w:divsChild>
        </w:div>
        <w:div w:id="1887789773">
          <w:marLeft w:val="0"/>
          <w:marRight w:val="0"/>
          <w:marTop w:val="0"/>
          <w:marBottom w:val="0"/>
          <w:divBdr>
            <w:top w:val="none" w:sz="0" w:space="0" w:color="auto"/>
            <w:left w:val="none" w:sz="0" w:space="0" w:color="auto"/>
            <w:bottom w:val="none" w:sz="0" w:space="0" w:color="auto"/>
            <w:right w:val="none" w:sz="0" w:space="0" w:color="auto"/>
          </w:divBdr>
          <w:divsChild>
            <w:div w:id="1356271800">
              <w:marLeft w:val="0"/>
              <w:marRight w:val="0"/>
              <w:marTop w:val="0"/>
              <w:marBottom w:val="0"/>
              <w:divBdr>
                <w:top w:val="none" w:sz="0" w:space="0" w:color="auto"/>
                <w:left w:val="none" w:sz="0" w:space="0" w:color="auto"/>
                <w:bottom w:val="none" w:sz="0" w:space="0" w:color="auto"/>
                <w:right w:val="none" w:sz="0" w:space="0" w:color="auto"/>
              </w:divBdr>
              <w:divsChild>
                <w:div w:id="160426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251392">
      <w:bodyDiv w:val="1"/>
      <w:marLeft w:val="0"/>
      <w:marRight w:val="0"/>
      <w:marTop w:val="0"/>
      <w:marBottom w:val="0"/>
      <w:divBdr>
        <w:top w:val="none" w:sz="0" w:space="0" w:color="auto"/>
        <w:left w:val="none" w:sz="0" w:space="0" w:color="auto"/>
        <w:bottom w:val="none" w:sz="0" w:space="0" w:color="auto"/>
        <w:right w:val="none" w:sz="0" w:space="0" w:color="auto"/>
      </w:divBdr>
      <w:divsChild>
        <w:div w:id="716856979">
          <w:marLeft w:val="0"/>
          <w:marRight w:val="0"/>
          <w:marTop w:val="0"/>
          <w:marBottom w:val="0"/>
          <w:divBdr>
            <w:top w:val="none" w:sz="0" w:space="0" w:color="auto"/>
            <w:left w:val="none" w:sz="0" w:space="0" w:color="auto"/>
            <w:bottom w:val="none" w:sz="0" w:space="0" w:color="auto"/>
            <w:right w:val="none" w:sz="0" w:space="0" w:color="auto"/>
          </w:divBdr>
          <w:divsChild>
            <w:div w:id="178529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xataka.com/autor/kote" TargetMode="External"/><Relationship Id="rId13" Type="http://schemas.openxmlformats.org/officeDocument/2006/relationships/control" Target="activeX/activeX1.xml"/><Relationship Id="rId18" Type="http://schemas.openxmlformats.org/officeDocument/2006/relationships/hyperlink" Target="http://t.xataka.com/" TargetMode="External"/><Relationship Id="rId3" Type="http://schemas.microsoft.com/office/2007/relationships/stylesWithEffects" Target="stylesWithEffects.xml"/><Relationship Id="rId21" Type="http://schemas.openxmlformats.org/officeDocument/2006/relationships/hyperlink" Target="http://www.xataka.com/audio/sony-walkman-nw-zx2-vuelve-a-apostar-por-android-y-la-alta-resolucion-de-sonido" TargetMode="External"/><Relationship Id="rId7" Type="http://schemas.openxmlformats.org/officeDocument/2006/relationships/image" Target="media/image1.jpeg"/><Relationship Id="rId12" Type="http://schemas.openxmlformats.org/officeDocument/2006/relationships/image" Target="media/image2.wmf"/><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m.xataka.com/" TargetMode="External"/><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hyperlink" Target="http://www.xataka.com/autor/kote" TargetMode="External"/><Relationship Id="rId11" Type="http://schemas.openxmlformats.org/officeDocument/2006/relationships/hyperlink" Target="http://socialmediasl.com/xataka.php"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www.xataka.com/audio/sony-walkman-nw-zx2-vuelve-a-apostar-por-android-y-la-alta-resolucion-de-sonido" TargetMode="External"/><Relationship Id="rId10" Type="http://schemas.openxmlformats.org/officeDocument/2006/relationships/hyperlink" Target="http://www.twitter.com/kotecinho"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plus.google.com/104698976368410310032?rel=author" TargetMode="External"/><Relationship Id="rId14" Type="http://schemas.openxmlformats.org/officeDocument/2006/relationships/hyperlink" Target="http://cloud.feedly.com/#subscription%2Ffeed%2Fhttp%3A%2F%2Fwww.xataka.com%2Findex.xml" TargetMode="External"/><Relationship Id="rId22" Type="http://schemas.openxmlformats.org/officeDocument/2006/relationships/image" Target="media/image7.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552</Words>
  <Characters>3038</Characters>
  <Application>Microsoft Office Word</Application>
  <DocSecurity>0</DocSecurity>
  <Lines>25</Lines>
  <Paragraphs>7</Paragraphs>
  <ScaleCrop>false</ScaleCrop>
  <Company/>
  <LinksUpToDate>false</LinksUpToDate>
  <CharactersWithSpaces>3583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pruebas</dc:creator>
  <cp:lastModifiedBy>pruebas</cp:lastModifiedBy>
  <cp:revision>1</cp:revision>
  <dcterms:created xsi:type="dcterms:W3CDTF">2015-10-19T13:13:00Z</dcterms:created>
  <dcterms:modified xsi:type="dcterms:W3CDTF">2015-10-19T13:13:00Z</dcterms:modified>
</cp:coreProperties>
</file>